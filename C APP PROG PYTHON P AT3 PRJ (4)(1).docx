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F40B31"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111DFD4"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Content>
          <w:r w:rsidR="004C443E">
            <w:rPr>
              <w:rFonts w:ascii="MS Gothic" w:eastAsia="MS Gothic" w:hAnsi="MS Gothic" w:hint="eastAsia"/>
            </w:rPr>
            <w:t>☒</w:t>
          </w:r>
        </w:sdtContent>
      </w:sdt>
      <w:r w:rsidR="00F82C69">
        <w:tab/>
      </w:r>
      <w:r w:rsidR="009F368D">
        <w:t xml:space="preserve">Other </w:t>
      </w:r>
      <w:r w:rsidR="004B5B64" w:rsidRPr="00B56DFD">
        <w:t xml:space="preserve">– </w:t>
      </w:r>
      <w:r w:rsidR="004B5B64">
        <w:t>Project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23026F">
        <w:trPr>
          <w:trHeight w:val="2070"/>
        </w:trPr>
        <w:tc>
          <w:tcPr>
            <w:tcW w:w="10093" w:type="dxa"/>
            <w:shd w:val="clear" w:color="auto" w:fill="auto"/>
          </w:tcPr>
          <w:p w14:paraId="03BB4479" w14:textId="022E2B0C" w:rsidR="001A5A4C" w:rsidRPr="00191BD6" w:rsidRDefault="00630EEF" w:rsidP="00510EC1">
            <w:pPr>
              <w:pStyle w:val="ListParagraph"/>
              <w:numPr>
                <w:ilvl w:val="0"/>
                <w:numId w:val="8"/>
              </w:numPr>
              <w:rPr>
                <w:rStyle w:val="SubtleEmphasis"/>
                <w:i w:val="0"/>
                <w:iCs/>
                <w:color w:val="000000" w:themeColor="text1"/>
                <w:sz w:val="22"/>
                <w:szCs w:val="21"/>
              </w:rPr>
            </w:pPr>
            <w:r w:rsidRPr="00191BD6">
              <w:rPr>
                <w:rStyle w:val="SubtleEmphasis"/>
                <w:bCs w:val="0"/>
                <w:i w:val="0"/>
                <w:iCs/>
                <w:color w:val="000000" w:themeColor="text1"/>
                <w:sz w:val="22"/>
                <w:szCs w:val="21"/>
              </w:rPr>
              <w:t>A</w:t>
            </w:r>
            <w:r w:rsidRPr="00191BD6">
              <w:rPr>
                <w:rStyle w:val="SubtleEmphasis"/>
                <w:i w:val="0"/>
                <w:iCs/>
                <w:color w:val="000000" w:themeColor="text1"/>
                <w:sz w:val="22"/>
                <w:szCs w:val="21"/>
              </w:rPr>
              <w:t>ccess to PC with Python3, a Python IDE (e.g., PyCharm)</w:t>
            </w:r>
          </w:p>
          <w:p w14:paraId="4036286D" w14:textId="2D6DFE4B" w:rsidR="00630EEF" w:rsidRPr="00191BD6" w:rsidRDefault="00630EEF"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Access to Word or Office 365</w:t>
            </w:r>
          </w:p>
          <w:p w14:paraId="6FC13F1C" w14:textId="08C7F657" w:rsidR="00630EEF" w:rsidRPr="00191BD6" w:rsidRDefault="00630EEF"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Access to Internet</w:t>
            </w:r>
          </w:p>
          <w:p w14:paraId="7A422186" w14:textId="3C6EFAC5" w:rsidR="00630EEF" w:rsidRPr="00191BD6" w:rsidRDefault="00D43426"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Access to Blackboard (for submission</w:t>
            </w:r>
            <w:r w:rsidR="0024664E" w:rsidRPr="00191BD6">
              <w:rPr>
                <w:rStyle w:val="SubtleEmphasis"/>
                <w:bCs w:val="0"/>
                <w:i w:val="0"/>
                <w:iCs/>
                <w:color w:val="000000" w:themeColor="text1"/>
                <w:sz w:val="22"/>
                <w:szCs w:val="21"/>
              </w:rPr>
              <w:t>)</w:t>
            </w:r>
          </w:p>
          <w:p w14:paraId="6B419443" w14:textId="340FE6BF" w:rsidR="00332B72" w:rsidRPr="00191BD6" w:rsidRDefault="00332B72"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Policies and procedures required for this assessment</w:t>
            </w:r>
          </w:p>
          <w:p w14:paraId="03BB447A" w14:textId="7D066F90" w:rsidR="00510EC1" w:rsidRPr="00510EC1" w:rsidRDefault="00510EC1" w:rsidP="00F93920">
            <w:pPr>
              <w:pStyle w:val="ListParagraph"/>
              <w:numPr>
                <w:ilvl w:val="0"/>
                <w:numId w:val="8"/>
              </w:numPr>
              <w:rPr>
                <w:bCs w:val="0"/>
                <w:color w:val="000000" w:themeColor="text1"/>
                <w:sz w:val="20"/>
                <w:szCs w:val="18"/>
              </w:rPr>
            </w:pPr>
            <w:r w:rsidRPr="00191BD6">
              <w:rPr>
                <w:rStyle w:val="SubtleEmphasis"/>
                <w:i w:val="0"/>
                <w:color w:val="000000" w:themeColor="text1"/>
                <w:sz w:val="22"/>
                <w:szCs w:val="21"/>
              </w:rPr>
              <w:t>Project Scenario</w:t>
            </w:r>
            <w:r w:rsidR="008458D1">
              <w:rPr>
                <w:rStyle w:val="SubtleEmphasis"/>
                <w:i w:val="0"/>
                <w:color w:val="000000" w:themeColor="text1"/>
                <w:sz w:val="22"/>
                <w:szCs w:val="21"/>
              </w:rPr>
              <w:t xml:space="preserve"> (separate document)</w:t>
            </w:r>
          </w:p>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23026F">
        <w:trPr>
          <w:trHeight w:val="4939"/>
        </w:trPr>
        <w:tc>
          <w:tcPr>
            <w:tcW w:w="10093" w:type="dxa"/>
            <w:shd w:val="clear" w:color="auto" w:fill="auto"/>
          </w:tcPr>
          <w:p w14:paraId="2B51A686" w14:textId="01A10DB8" w:rsidR="00667A2D" w:rsidRPr="00BE32DF" w:rsidRDefault="00070D5C"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To</w:t>
            </w:r>
            <w:r w:rsidR="00CD2C2E" w:rsidRPr="00BE32DF">
              <w:rPr>
                <w:rStyle w:val="SubtleEmphasis"/>
                <w:bCs w:val="0"/>
                <w:i w:val="0"/>
                <w:iCs/>
                <w:color w:val="000000" w:themeColor="text1"/>
                <w:sz w:val="22"/>
                <w:szCs w:val="21"/>
              </w:rPr>
              <w:t xml:space="preserve"> complete this assessment, you must follow the </w:t>
            </w:r>
            <w:r w:rsidR="00667A2D" w:rsidRPr="00BE32DF">
              <w:rPr>
                <w:rStyle w:val="SubtleEmphasis"/>
                <w:bCs w:val="0"/>
                <w:i w:val="0"/>
                <w:iCs/>
                <w:color w:val="000000" w:themeColor="text1"/>
                <w:sz w:val="22"/>
                <w:szCs w:val="21"/>
              </w:rPr>
              <w:t>steps in the Assessment Instrument.</w:t>
            </w:r>
          </w:p>
          <w:p w14:paraId="3A979FAE" w14:textId="7EC84F04" w:rsidR="00D64A2E" w:rsidRPr="00BE32DF" w:rsidRDefault="00667A2D"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All questions and tasks in this assessment must be </w:t>
            </w:r>
            <w:r w:rsidR="00D64A2E" w:rsidRPr="00BE32DF">
              <w:rPr>
                <w:rStyle w:val="SubtleEmphasis"/>
                <w:bCs w:val="0"/>
                <w:i w:val="0"/>
                <w:iCs/>
                <w:color w:val="000000" w:themeColor="text1"/>
                <w:sz w:val="22"/>
                <w:szCs w:val="21"/>
              </w:rPr>
              <w:t>addressed fully to meet the assessment requirements.</w:t>
            </w:r>
          </w:p>
          <w:p w14:paraId="16D00D2C" w14:textId="20ACF9A8" w:rsidR="00D64A2E" w:rsidRPr="00BE32DF" w:rsidRDefault="00D64A2E"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All required skills and knowledge must be demonstrated to achieve a satisfactory result. </w:t>
            </w:r>
          </w:p>
          <w:p w14:paraId="1416DF6B" w14:textId="484EC362" w:rsidR="001738A1" w:rsidRPr="00BE32DF" w:rsidRDefault="001738A1"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Include references if you use any external resources. You do </w:t>
            </w:r>
            <w:r w:rsidRPr="00C46DFC">
              <w:rPr>
                <w:rStyle w:val="SubtleEmphasis"/>
                <w:b/>
                <w:bCs w:val="0"/>
                <w:i w:val="0"/>
                <w:iCs/>
                <w:color w:val="000000" w:themeColor="text1"/>
                <w:sz w:val="22"/>
                <w:szCs w:val="21"/>
              </w:rPr>
              <w:t>not</w:t>
            </w:r>
            <w:r w:rsidRPr="00BE32DF">
              <w:rPr>
                <w:rStyle w:val="SubtleEmphasis"/>
                <w:bCs w:val="0"/>
                <w:i w:val="0"/>
                <w:iCs/>
                <w:color w:val="000000" w:themeColor="text1"/>
                <w:sz w:val="22"/>
                <w:szCs w:val="21"/>
              </w:rPr>
              <w:t xml:space="preserve"> have to use APA referencing. </w:t>
            </w:r>
          </w:p>
          <w:p w14:paraId="0C36C1DB" w14:textId="26A7921B" w:rsidR="00EF12EC" w:rsidRPr="00BE32DF" w:rsidRDefault="00510425" w:rsidP="00F95585">
            <w:pPr>
              <w:pStyle w:val="ListParagraph"/>
              <w:numPr>
                <w:ilvl w:val="0"/>
                <w:numId w:val="10"/>
              </w:numPr>
              <w:ind w:left="360"/>
              <w:rPr>
                <w:rStyle w:val="SubtleEmphasis"/>
                <w:i w:val="0"/>
                <w:iCs/>
                <w:color w:val="000000" w:themeColor="text1"/>
                <w:sz w:val="22"/>
                <w:szCs w:val="21"/>
              </w:rPr>
            </w:pPr>
            <w:r w:rsidRPr="00BE32DF">
              <w:rPr>
                <w:rStyle w:val="SubtleEmphasis"/>
                <w:i w:val="0"/>
                <w:iCs/>
                <w:color w:val="000000" w:themeColor="text1"/>
                <w:sz w:val="22"/>
                <w:szCs w:val="21"/>
              </w:rPr>
              <w:t>The duration of this assessment is 6-8 hours</w:t>
            </w:r>
            <w:r w:rsidR="007530B3">
              <w:rPr>
                <w:rStyle w:val="SubtleEmphasis"/>
                <w:i w:val="0"/>
                <w:iCs/>
                <w:color w:val="000000" w:themeColor="text1"/>
                <w:sz w:val="22"/>
                <w:szCs w:val="21"/>
              </w:rPr>
              <w:t>,</w:t>
            </w:r>
            <w:r w:rsidR="007530B3">
              <w:rPr>
                <w:rStyle w:val="SubtleEmphasis"/>
                <w:iCs/>
                <w:color w:val="000000" w:themeColor="text1"/>
                <w:sz w:val="22"/>
                <w:szCs w:val="21"/>
              </w:rPr>
              <w:t xml:space="preserve"> </w:t>
            </w:r>
            <w:r w:rsidR="007530B3" w:rsidRPr="007530B3">
              <w:rPr>
                <w:rStyle w:val="SubtleEmphasis"/>
                <w:i w:val="0"/>
                <w:color w:val="000000" w:themeColor="text1"/>
                <w:sz w:val="22"/>
                <w:szCs w:val="21"/>
              </w:rPr>
              <w:t>which can be spaced over multiple weeks</w:t>
            </w:r>
            <w:r w:rsidRPr="007530B3">
              <w:rPr>
                <w:rStyle w:val="SubtleEmphasis"/>
                <w:i w:val="0"/>
                <w:color w:val="000000" w:themeColor="text1"/>
                <w:sz w:val="22"/>
                <w:szCs w:val="21"/>
              </w:rPr>
              <w:t>.</w:t>
            </w:r>
            <w:r w:rsidRPr="00BE32DF">
              <w:rPr>
                <w:rStyle w:val="SubtleEmphasis"/>
                <w:i w:val="0"/>
                <w:iCs/>
                <w:color w:val="000000" w:themeColor="text1"/>
                <w:sz w:val="22"/>
                <w:szCs w:val="21"/>
              </w:rPr>
              <w:t xml:space="preserve"> </w:t>
            </w:r>
          </w:p>
          <w:p w14:paraId="68614CE7" w14:textId="29F566F4" w:rsidR="00510EC1" w:rsidRPr="00BE32DF" w:rsidRDefault="00EF12EC"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The assessment is preferably done during class hours. </w:t>
            </w:r>
            <w:r w:rsidR="00224909" w:rsidRPr="00BE32DF">
              <w:rPr>
                <w:rStyle w:val="SubtleEmphasis"/>
                <w:bCs w:val="0"/>
                <w:i w:val="0"/>
                <w:iCs/>
                <w:color w:val="000000" w:themeColor="text1"/>
                <w:sz w:val="22"/>
                <w:szCs w:val="21"/>
              </w:rPr>
              <w:t>This will ensure authenticity and it will allow the student to ask questions to the assessor/lecturer.</w:t>
            </w:r>
          </w:p>
          <w:p w14:paraId="0A35CA3B" w14:textId="12AD0D53" w:rsidR="00510EC1" w:rsidRPr="00BE32DF" w:rsidRDefault="00510EC1"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Make sure your code follows the guidelines provided in the Project Scenario. </w:t>
            </w:r>
            <w:r w:rsidR="00F95585" w:rsidRPr="00BE32DF">
              <w:rPr>
                <w:rStyle w:val="SubtleEmphasis"/>
                <w:bCs w:val="0"/>
                <w:i w:val="0"/>
                <w:iCs/>
                <w:color w:val="000000" w:themeColor="text1"/>
                <w:sz w:val="22"/>
                <w:szCs w:val="21"/>
              </w:rPr>
              <w:t>This includes but is not limited to the proper use of comments and docstrings as well as formatting. You must follow PEP 8 for any Python code.</w:t>
            </w:r>
          </w:p>
          <w:p w14:paraId="13E4D690" w14:textId="49F0D181" w:rsidR="007D1A24" w:rsidRPr="00BE32DF" w:rsidRDefault="007D1A24"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You must use a repository (</w:t>
            </w:r>
            <w:r w:rsidR="0002791D">
              <w:rPr>
                <w:rStyle w:val="SubtleEmphasis"/>
                <w:bCs w:val="0"/>
                <w:i w:val="0"/>
                <w:iCs/>
                <w:color w:val="000000" w:themeColor="text1"/>
                <w:sz w:val="22"/>
                <w:szCs w:val="21"/>
              </w:rPr>
              <w:t xml:space="preserve">on </w:t>
            </w:r>
            <w:r w:rsidRPr="00BE32DF">
              <w:rPr>
                <w:rStyle w:val="SubtleEmphasis"/>
                <w:bCs w:val="0"/>
                <w:i w:val="0"/>
                <w:iCs/>
                <w:color w:val="000000" w:themeColor="text1"/>
                <w:sz w:val="22"/>
                <w:szCs w:val="21"/>
              </w:rPr>
              <w:t xml:space="preserve">GitHub) to keep track of your coding progress. </w:t>
            </w:r>
            <w:r w:rsidR="0002791D">
              <w:rPr>
                <w:rStyle w:val="SubtleEmphasis"/>
                <w:bCs w:val="0"/>
                <w:i w:val="0"/>
                <w:iCs/>
                <w:color w:val="000000" w:themeColor="text1"/>
                <w:sz w:val="22"/>
                <w:szCs w:val="21"/>
              </w:rPr>
              <w:t xml:space="preserve">Give your lecturer access once you have created the repository. </w:t>
            </w:r>
          </w:p>
          <w:p w14:paraId="18AF32E5" w14:textId="13D5E03F" w:rsidR="00F93920" w:rsidRPr="00BE32DF" w:rsidRDefault="00C01CAC" w:rsidP="00F93920">
            <w:pPr>
              <w:pStyle w:val="ListParagraph"/>
              <w:numPr>
                <w:ilvl w:val="0"/>
                <w:numId w:val="10"/>
              </w:numPr>
              <w:ind w:left="360"/>
              <w:rPr>
                <w:rStyle w:val="SubtleEmphasis"/>
                <w:bCs w:val="0"/>
                <w:i w:val="0"/>
                <w:iCs/>
                <w:color w:val="000000" w:themeColor="text1"/>
              </w:rPr>
            </w:pPr>
            <w:r w:rsidRPr="00BE32DF">
              <w:rPr>
                <w:rStyle w:val="SubtleEmphasis"/>
                <w:bCs w:val="0"/>
                <w:i w:val="0"/>
                <w:iCs/>
                <w:color w:val="000000" w:themeColor="text1"/>
                <w:sz w:val="22"/>
                <w:szCs w:val="21"/>
              </w:rPr>
              <w:t>You must upload your code (preferably a PyCharm project) as a zip file to Blackboard. Upload any Word document as separate files in the same submission. Do not zip the Word document and do not put the Word document in the</w:t>
            </w:r>
            <w:r w:rsidR="00C46DFC">
              <w:rPr>
                <w:rStyle w:val="SubtleEmphasis"/>
                <w:bCs w:val="0"/>
                <w:i w:val="0"/>
                <w:iCs/>
                <w:color w:val="000000" w:themeColor="text1"/>
                <w:sz w:val="22"/>
                <w:szCs w:val="21"/>
              </w:rPr>
              <w:t xml:space="preserve"> Python</w:t>
            </w:r>
            <w:r w:rsidRPr="00BE32DF">
              <w:rPr>
                <w:rStyle w:val="SubtleEmphasis"/>
                <w:bCs w:val="0"/>
                <w:i w:val="0"/>
                <w:iCs/>
                <w:color w:val="000000" w:themeColor="text1"/>
                <w:sz w:val="22"/>
                <w:szCs w:val="21"/>
              </w:rPr>
              <w:t xml:space="preserve"> project folder.</w:t>
            </w:r>
          </w:p>
          <w:p w14:paraId="03BB4480" w14:textId="3FC82E21" w:rsidR="00BE32DF" w:rsidRPr="00BE32DF" w:rsidRDefault="00BE32DF" w:rsidP="00F93920">
            <w:pPr>
              <w:pStyle w:val="ListParagraph"/>
              <w:numPr>
                <w:ilvl w:val="0"/>
                <w:numId w:val="10"/>
              </w:numPr>
              <w:ind w:left="360"/>
              <w:rPr>
                <w:bCs w:val="0"/>
                <w:i/>
                <w:iCs/>
                <w:color w:val="000000" w:themeColor="text1"/>
                <w:sz w:val="20"/>
                <w:szCs w:val="18"/>
              </w:rPr>
            </w:pPr>
            <w:r w:rsidRPr="00BE32DF">
              <w:rPr>
                <w:rStyle w:val="SubtleEmphasis"/>
                <w:i w:val="0"/>
                <w:iCs/>
                <w:color w:val="000000" w:themeColor="text1"/>
                <w:sz w:val="22"/>
                <w:szCs w:val="21"/>
              </w:rPr>
              <w:t>This assessment is due in Week 18</w:t>
            </w:r>
            <w:r w:rsidR="006E7F60">
              <w:rPr>
                <w:rStyle w:val="SubtleEmphasis"/>
                <w:i w:val="0"/>
                <w:iCs/>
                <w:color w:val="000000" w:themeColor="text1"/>
                <w:sz w:val="22"/>
                <w:szCs w:val="21"/>
              </w:rPr>
              <w:t xml:space="preserve"> (the actual date can be found on Blackboard)</w:t>
            </w:r>
            <w:r w:rsidRPr="00BE32DF">
              <w:rPr>
                <w:rStyle w:val="SubtleEmphasis"/>
                <w:i w:val="0"/>
                <w:iCs/>
                <w:color w:val="000000" w:themeColor="text1"/>
                <w:sz w:val="22"/>
                <w:szCs w:val="21"/>
              </w:rPr>
              <w:t xml:space="preserve">. </w:t>
            </w:r>
          </w:p>
        </w:tc>
      </w:tr>
    </w:tbl>
    <w:p w14:paraId="03BB4482" w14:textId="77777777" w:rsidR="0074189E" w:rsidRPr="00805706" w:rsidRDefault="001A5A4C" w:rsidP="0023026F">
      <w:pPr>
        <w:keepNext/>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2728F2">
        <w:trPr>
          <w:trHeight w:val="2013"/>
        </w:trPr>
        <w:tc>
          <w:tcPr>
            <w:tcW w:w="10093" w:type="dxa"/>
            <w:shd w:val="clear" w:color="auto" w:fill="auto"/>
          </w:tcPr>
          <w:p w14:paraId="52AFBAFA" w14:textId="08AFB4D3" w:rsidR="00F93920" w:rsidRPr="00191BD6" w:rsidRDefault="00EF12EC" w:rsidP="00EF12EC">
            <w:pPr>
              <w:rPr>
                <w:rStyle w:val="SubtleEmphasis"/>
                <w:bCs w:val="0"/>
                <w:i w:val="0"/>
                <w:iCs/>
                <w:color w:val="000000" w:themeColor="text1"/>
                <w:sz w:val="22"/>
                <w:szCs w:val="21"/>
              </w:rPr>
            </w:pPr>
            <w:r w:rsidRPr="00191BD6">
              <w:rPr>
                <w:rStyle w:val="SubtleEmphasis"/>
                <w:bCs w:val="0"/>
                <w:i w:val="0"/>
                <w:iCs/>
                <w:color w:val="000000" w:themeColor="text1"/>
                <w:sz w:val="22"/>
                <w:szCs w:val="21"/>
              </w:rPr>
              <w:t xml:space="preserve">Download and read the Project scenario </w:t>
            </w:r>
            <w:r w:rsidR="0012357B" w:rsidRPr="00191BD6">
              <w:rPr>
                <w:rStyle w:val="SubtleEmphasis"/>
                <w:bCs w:val="0"/>
                <w:i w:val="0"/>
                <w:iCs/>
                <w:color w:val="000000" w:themeColor="text1"/>
                <w:sz w:val="22"/>
                <w:szCs w:val="21"/>
              </w:rPr>
              <w:t xml:space="preserve">carefully </w:t>
            </w:r>
            <w:r w:rsidRPr="00191BD6">
              <w:rPr>
                <w:rStyle w:val="SubtleEmphasis"/>
                <w:bCs w:val="0"/>
                <w:i w:val="0"/>
                <w:iCs/>
                <w:color w:val="000000" w:themeColor="text1"/>
                <w:sz w:val="22"/>
                <w:szCs w:val="21"/>
              </w:rPr>
              <w:t>and follow the instructions.</w:t>
            </w:r>
          </w:p>
          <w:p w14:paraId="57B8B29B" w14:textId="63A8C7BD" w:rsidR="0042008B" w:rsidRPr="00191BD6" w:rsidRDefault="0042008B" w:rsidP="00EF12EC">
            <w:pPr>
              <w:rPr>
                <w:rStyle w:val="SubtleEmphasis"/>
                <w:iCs/>
                <w:color w:val="000000" w:themeColor="text1"/>
                <w:sz w:val="22"/>
                <w:szCs w:val="21"/>
              </w:rPr>
            </w:pPr>
          </w:p>
          <w:p w14:paraId="5D0378EC" w14:textId="538E22EC" w:rsidR="0042008B" w:rsidRPr="00191BD6" w:rsidRDefault="0042008B" w:rsidP="00EF12EC">
            <w:pPr>
              <w:rPr>
                <w:rStyle w:val="SubtleEmphasis"/>
                <w:i w:val="0"/>
                <w:color w:val="000000" w:themeColor="text1"/>
                <w:sz w:val="22"/>
                <w:szCs w:val="21"/>
              </w:rPr>
            </w:pPr>
            <w:r w:rsidRPr="00191BD6">
              <w:rPr>
                <w:rStyle w:val="SubtleEmphasis"/>
                <w:i w:val="0"/>
                <w:color w:val="000000" w:themeColor="text1"/>
                <w:sz w:val="22"/>
                <w:szCs w:val="21"/>
              </w:rPr>
              <w:t>Additional steps are as follows</w:t>
            </w:r>
            <w:r w:rsidR="004C5A78" w:rsidRPr="00191BD6">
              <w:rPr>
                <w:rStyle w:val="SubtleEmphasis"/>
                <w:i w:val="0"/>
                <w:color w:val="000000" w:themeColor="text1"/>
                <w:sz w:val="22"/>
                <w:szCs w:val="21"/>
              </w:rPr>
              <w:t xml:space="preserve"> (provide evidence)</w:t>
            </w:r>
            <w:r w:rsidRPr="00191BD6">
              <w:rPr>
                <w:rStyle w:val="SubtleEmphasis"/>
                <w:i w:val="0"/>
                <w:color w:val="000000" w:themeColor="text1"/>
                <w:sz w:val="22"/>
                <w:szCs w:val="21"/>
              </w:rPr>
              <w:t>:</w:t>
            </w:r>
          </w:p>
          <w:p w14:paraId="407BD8A6" w14:textId="2C7E529F" w:rsidR="00DD48AA" w:rsidRPr="00191BD6" w:rsidRDefault="0042008B"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w:t>
            </w:r>
            <w:r w:rsidR="00DD48AA" w:rsidRPr="00191BD6">
              <w:rPr>
                <w:rStyle w:val="SubtleEmphasis"/>
                <w:bCs w:val="0"/>
                <w:i w:val="0"/>
                <w:color w:val="000000" w:themeColor="text1"/>
                <w:sz w:val="22"/>
                <w:szCs w:val="21"/>
              </w:rPr>
              <w:t>ou must follow the user requirements in the project scenario</w:t>
            </w:r>
            <w:r w:rsidR="00191BD6">
              <w:rPr>
                <w:rStyle w:val="SubtleEmphasis"/>
                <w:bCs w:val="0"/>
                <w:i w:val="0"/>
                <w:color w:val="000000" w:themeColor="text1"/>
                <w:sz w:val="22"/>
                <w:szCs w:val="21"/>
              </w:rPr>
              <w:t xml:space="preserve"> (</w:t>
            </w:r>
            <w:r w:rsidR="00D9522A" w:rsidRPr="00D9522A">
              <w:rPr>
                <w:rStyle w:val="SubtleEmphasis"/>
                <w:bCs w:val="0"/>
                <w:i w:val="0"/>
                <w:color w:val="000000" w:themeColor="text1"/>
                <w:sz w:val="22"/>
                <w:szCs w:val="21"/>
              </w:rPr>
              <w:t>c</w:t>
            </w:r>
            <w:r w:rsidR="00D9522A" w:rsidRPr="00D9522A">
              <w:rPr>
                <w:rStyle w:val="SubtleEmphasis"/>
                <w:i w:val="0"/>
                <w:color w:val="000000" w:themeColor="text1"/>
                <w:sz w:val="22"/>
                <w:szCs w:val="21"/>
              </w:rPr>
              <w:t>ore and additional</w:t>
            </w:r>
            <w:r w:rsidR="00191BD6">
              <w:rPr>
                <w:rStyle w:val="SubtleEmphasis"/>
                <w:bCs w:val="0"/>
                <w:i w:val="0"/>
                <w:color w:val="000000" w:themeColor="text1"/>
                <w:sz w:val="22"/>
                <w:szCs w:val="21"/>
              </w:rPr>
              <w:t>)</w:t>
            </w:r>
            <w:r w:rsidR="00DD48AA" w:rsidRPr="00191BD6">
              <w:rPr>
                <w:rStyle w:val="SubtleEmphasis"/>
                <w:bCs w:val="0"/>
                <w:i w:val="0"/>
                <w:color w:val="000000" w:themeColor="text1"/>
                <w:sz w:val="22"/>
                <w:szCs w:val="21"/>
              </w:rPr>
              <w:t xml:space="preserve">. </w:t>
            </w:r>
          </w:p>
          <w:p w14:paraId="1BAAC728" w14:textId="3571A537" w:rsidR="0042008B" w:rsidRPr="00191BD6" w:rsidRDefault="00DD48AA"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w:t>
            </w:r>
            <w:r w:rsidR="0042008B" w:rsidRPr="00191BD6">
              <w:rPr>
                <w:rStyle w:val="SubtleEmphasis"/>
                <w:bCs w:val="0"/>
                <w:i w:val="0"/>
                <w:color w:val="000000" w:themeColor="text1"/>
                <w:sz w:val="22"/>
                <w:szCs w:val="21"/>
              </w:rPr>
              <w:t xml:space="preserve">ou must </w:t>
            </w:r>
            <w:r w:rsidRPr="00191BD6">
              <w:rPr>
                <w:rStyle w:val="SubtleEmphasis"/>
                <w:bCs w:val="0"/>
                <w:i w:val="0"/>
                <w:color w:val="000000" w:themeColor="text1"/>
                <w:sz w:val="22"/>
                <w:szCs w:val="21"/>
              </w:rPr>
              <w:t>define</w:t>
            </w:r>
            <w:r w:rsidR="009B41F3" w:rsidRPr="00191BD6">
              <w:rPr>
                <w:rStyle w:val="SubtleEmphasis"/>
                <w:bCs w:val="0"/>
                <w:i w:val="0"/>
                <w:color w:val="000000" w:themeColor="text1"/>
                <w:sz w:val="22"/>
                <w:szCs w:val="21"/>
              </w:rPr>
              <w:t xml:space="preserve"> aggregate data structures </w:t>
            </w:r>
            <w:r w:rsidRPr="00191BD6">
              <w:rPr>
                <w:rStyle w:val="SubtleEmphasis"/>
                <w:bCs w:val="0"/>
                <w:i w:val="0"/>
                <w:color w:val="000000" w:themeColor="text1"/>
                <w:sz w:val="22"/>
                <w:szCs w:val="21"/>
              </w:rPr>
              <w:t>and use them in your program.</w:t>
            </w:r>
          </w:p>
          <w:p w14:paraId="63DC05D2" w14:textId="5C4EDB04" w:rsidR="006D30A3" w:rsidRPr="00191BD6" w:rsidRDefault="006D30A3"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Your program must consist of multiple source files.</w:t>
            </w:r>
          </w:p>
          <w:p w14:paraId="12BDC9CE" w14:textId="0C7FF6EA" w:rsidR="00DD48AA" w:rsidRPr="00191BD6" w:rsidRDefault="00FA00AC"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You must use debugging tools (standalone and provided by the IDE)</w:t>
            </w:r>
            <w:r w:rsidR="004C5A78" w:rsidRPr="00191BD6">
              <w:rPr>
                <w:rStyle w:val="SubtleEmphasis"/>
                <w:bCs w:val="0"/>
                <w:i w:val="0"/>
                <w:color w:val="000000" w:themeColor="text1"/>
                <w:sz w:val="22"/>
                <w:szCs w:val="21"/>
              </w:rPr>
              <w:t xml:space="preserve">; trace code and examine variables in memory. </w:t>
            </w:r>
          </w:p>
          <w:p w14:paraId="5E61B8CE" w14:textId="1CEDD173" w:rsidR="00FA00AC" w:rsidRPr="00191BD6" w:rsidRDefault="005A2AF5"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Apply</w:t>
            </w:r>
            <w:r w:rsidR="004C5A78" w:rsidRPr="00191BD6">
              <w:rPr>
                <w:rStyle w:val="SubtleEmphasis"/>
                <w:bCs w:val="0"/>
                <w:i w:val="0"/>
                <w:color w:val="000000" w:themeColor="text1"/>
                <w:sz w:val="22"/>
                <w:szCs w:val="21"/>
              </w:rPr>
              <w:t xml:space="preserve"> consistent and </w:t>
            </w:r>
            <w:r w:rsidRPr="00191BD6">
              <w:rPr>
                <w:rStyle w:val="SubtleEmphasis"/>
                <w:bCs w:val="0"/>
                <w:i w:val="0"/>
                <w:color w:val="000000" w:themeColor="text1"/>
                <w:sz w:val="22"/>
                <w:szCs w:val="21"/>
              </w:rPr>
              <w:t>useful internal documentation in the form of comments (single line and docstrings).</w:t>
            </w:r>
          </w:p>
          <w:p w14:paraId="6A88F99F" w14:textId="583519D2" w:rsidR="005A2AF5" w:rsidRPr="00191BD6" w:rsidRDefault="005A2AF5"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You must test your program</w:t>
            </w:r>
            <w:r w:rsidR="006D30A3" w:rsidRPr="00191BD6">
              <w:rPr>
                <w:rStyle w:val="SubtleEmphasis"/>
                <w:bCs w:val="0"/>
                <w:i w:val="0"/>
                <w:color w:val="000000" w:themeColor="text1"/>
                <w:sz w:val="22"/>
                <w:szCs w:val="21"/>
              </w:rPr>
              <w:t xml:space="preserve"> against the requirements and capture and document the results of the tests.</w:t>
            </w:r>
          </w:p>
          <w:p w14:paraId="082C6050" w14:textId="6E81A9D6" w:rsidR="006D30A3" w:rsidRDefault="00471167"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 xml:space="preserve">Follow </w:t>
            </w:r>
            <w:r w:rsidRPr="00032B52">
              <w:rPr>
                <w:rStyle w:val="SubtleEmphasis"/>
                <w:bCs w:val="0"/>
                <w:color w:val="000000" w:themeColor="text1"/>
                <w:sz w:val="22"/>
                <w:szCs w:val="21"/>
              </w:rPr>
              <w:t xml:space="preserve">PEP 8 </w:t>
            </w:r>
            <w:r w:rsidR="007E2CB3" w:rsidRPr="00032B52">
              <w:rPr>
                <w:rStyle w:val="SubtleEmphasis"/>
                <w:bCs w:val="0"/>
                <w:color w:val="000000" w:themeColor="text1"/>
                <w:sz w:val="22"/>
                <w:szCs w:val="21"/>
              </w:rPr>
              <w:t>T</w:t>
            </w:r>
            <w:r w:rsidR="007E2CB3" w:rsidRPr="00032B52">
              <w:rPr>
                <w:rStyle w:val="SubtleEmphasis"/>
                <w:color w:val="000000" w:themeColor="text1"/>
                <w:sz w:val="22"/>
                <w:szCs w:val="21"/>
              </w:rPr>
              <w:t xml:space="preserve">he </w:t>
            </w:r>
            <w:r w:rsidR="0061404F" w:rsidRPr="00032B52">
              <w:rPr>
                <w:rStyle w:val="SubtleEmphasis"/>
                <w:bCs w:val="0"/>
                <w:color w:val="000000" w:themeColor="text1"/>
                <w:sz w:val="22"/>
                <w:szCs w:val="21"/>
              </w:rPr>
              <w:t>S</w:t>
            </w:r>
            <w:r w:rsidR="0061404F" w:rsidRPr="00032B52">
              <w:rPr>
                <w:rStyle w:val="SubtleEmphasis"/>
                <w:color w:val="000000" w:themeColor="text1"/>
                <w:sz w:val="22"/>
                <w:szCs w:val="21"/>
              </w:rPr>
              <w:t>tyle</w:t>
            </w:r>
            <w:r w:rsidR="007E2CB3" w:rsidRPr="00032B52">
              <w:rPr>
                <w:rStyle w:val="SubtleEmphasis"/>
                <w:color w:val="000000" w:themeColor="text1"/>
                <w:sz w:val="22"/>
                <w:szCs w:val="21"/>
              </w:rPr>
              <w:t xml:space="preserve"> Guide</w:t>
            </w:r>
            <w:r w:rsidRPr="00032B52">
              <w:rPr>
                <w:rStyle w:val="SubtleEmphasis"/>
                <w:bCs w:val="0"/>
                <w:color w:val="000000" w:themeColor="text1"/>
                <w:sz w:val="22"/>
                <w:szCs w:val="21"/>
              </w:rPr>
              <w:t xml:space="preserve"> for Python </w:t>
            </w:r>
            <w:r w:rsidRPr="00191BD6">
              <w:rPr>
                <w:rStyle w:val="SubtleEmphasis"/>
                <w:bCs w:val="0"/>
                <w:i w:val="0"/>
                <w:color w:val="000000" w:themeColor="text1"/>
                <w:sz w:val="22"/>
                <w:szCs w:val="21"/>
              </w:rPr>
              <w:t>throughout the entire process.</w:t>
            </w:r>
          </w:p>
          <w:p w14:paraId="3FB5F2F0" w14:textId="00833CFD" w:rsidR="00221294" w:rsidRDefault="00221294" w:rsidP="0042008B">
            <w:pPr>
              <w:pStyle w:val="ListParagraph"/>
              <w:numPr>
                <w:ilvl w:val="0"/>
                <w:numId w:val="11"/>
              </w:numPr>
              <w:rPr>
                <w:rStyle w:val="SubtleEmphasis"/>
                <w:bCs w:val="0"/>
                <w:i w:val="0"/>
                <w:color w:val="000000" w:themeColor="text1"/>
                <w:sz w:val="22"/>
                <w:szCs w:val="21"/>
              </w:rPr>
            </w:pPr>
            <w:r>
              <w:rPr>
                <w:rStyle w:val="SubtleEmphasis"/>
                <w:bCs w:val="0"/>
                <w:i w:val="0"/>
                <w:color w:val="000000" w:themeColor="text1"/>
                <w:sz w:val="22"/>
                <w:szCs w:val="21"/>
              </w:rPr>
              <w:t xml:space="preserve">Follow any other policies and procedures that are provided in the context of this assessment. </w:t>
            </w:r>
          </w:p>
          <w:p w14:paraId="45C762B8" w14:textId="5E41896B" w:rsidR="00032B52" w:rsidRPr="00032B52" w:rsidRDefault="00032B52" w:rsidP="00032B52">
            <w:pPr>
              <w:rPr>
                <w:rStyle w:val="SubtleEmphasis"/>
                <w:bCs w:val="0"/>
                <w:i w:val="0"/>
                <w:color w:val="000000" w:themeColor="text1"/>
                <w:sz w:val="22"/>
                <w:szCs w:val="21"/>
              </w:rPr>
            </w:pPr>
            <w:r>
              <w:rPr>
                <w:rStyle w:val="SubtleEmphasis"/>
                <w:bCs w:val="0"/>
                <w:i w:val="0"/>
                <w:color w:val="000000" w:themeColor="text1"/>
                <w:sz w:val="22"/>
                <w:szCs w:val="21"/>
              </w:rPr>
              <w:t>Your assessor will</w:t>
            </w:r>
            <w:r w:rsidR="003D7838">
              <w:rPr>
                <w:rStyle w:val="SubtleEmphasis"/>
                <w:bCs w:val="0"/>
                <w:i w:val="0"/>
                <w:color w:val="000000" w:themeColor="text1"/>
                <w:sz w:val="22"/>
                <w:szCs w:val="21"/>
              </w:rPr>
              <w:t xml:space="preserve"> use the following checklist to</w:t>
            </w:r>
            <w:r>
              <w:rPr>
                <w:rStyle w:val="SubtleEmphasis"/>
                <w:bCs w:val="0"/>
                <w:i w:val="0"/>
                <w:color w:val="000000" w:themeColor="text1"/>
                <w:sz w:val="22"/>
                <w:szCs w:val="21"/>
              </w:rPr>
              <w:t xml:space="preserve"> mark</w:t>
            </w:r>
            <w:r w:rsidR="003D7838">
              <w:rPr>
                <w:rStyle w:val="SubtleEmphasis"/>
                <w:bCs w:val="0"/>
                <w:i w:val="0"/>
                <w:color w:val="000000" w:themeColor="text1"/>
                <w:sz w:val="22"/>
                <w:szCs w:val="21"/>
              </w:rPr>
              <w:t xml:space="preserve"> your work</w:t>
            </w:r>
            <w:r>
              <w:rPr>
                <w:rStyle w:val="SubtleEmphasis"/>
                <w:bCs w:val="0"/>
                <w:i w:val="0"/>
                <w:color w:val="000000" w:themeColor="text1"/>
                <w:sz w:val="22"/>
                <w:szCs w:val="21"/>
              </w:rPr>
              <w:t>. A more verbose description can be found in the Project Scenario, which is the leading document for the adventure’s requirements.</w:t>
            </w:r>
          </w:p>
          <w:p w14:paraId="03BB4485" w14:textId="68279C9A" w:rsidR="00EF12EC" w:rsidRPr="00F93920" w:rsidRDefault="00EF12EC" w:rsidP="00CA31E5">
            <w:pPr>
              <w:spacing w:line="240" w:lineRule="auto"/>
            </w:pPr>
          </w:p>
        </w:tc>
      </w:tr>
    </w:tbl>
    <w:p w14:paraId="7B15BAD5" w14:textId="4603A912" w:rsidR="00753292" w:rsidRDefault="00753292" w:rsidP="002728F2"/>
    <w:tbl>
      <w:tblPr>
        <w:tblStyle w:val="TableGrid"/>
        <w:tblW w:w="0" w:type="auto"/>
        <w:tblLook w:val="04A0" w:firstRow="1" w:lastRow="0" w:firstColumn="1" w:lastColumn="0" w:noHBand="0" w:noVBand="1"/>
      </w:tblPr>
      <w:tblGrid>
        <w:gridCol w:w="1016"/>
        <w:gridCol w:w="8386"/>
      </w:tblGrid>
      <w:tr w:rsidR="00032B52" w:rsidRPr="003535E4" w14:paraId="5C47210B" w14:textId="77777777" w:rsidTr="00032B52">
        <w:trPr>
          <w:trHeight w:val="474"/>
          <w:tblHeader/>
        </w:trPr>
        <w:tc>
          <w:tcPr>
            <w:tcW w:w="9402" w:type="dxa"/>
            <w:gridSpan w:val="2"/>
            <w:tcBorders>
              <w:top w:val="nil"/>
              <w:left w:val="nil"/>
              <w:right w:val="nil"/>
            </w:tcBorders>
            <w:vAlign w:val="center"/>
          </w:tcPr>
          <w:p w14:paraId="17B38021" w14:textId="1E442909" w:rsidR="00032B52" w:rsidRPr="003535E4" w:rsidRDefault="00032B52" w:rsidP="00032B52">
            <w:r>
              <w:rPr>
                <w:b/>
                <w:bCs w:val="0"/>
                <w:color w:val="D9272E"/>
                <w:sz w:val="24"/>
              </w:rPr>
              <w:lastRenderedPageBreak/>
              <w:t>Checklist:</w:t>
            </w:r>
          </w:p>
        </w:tc>
      </w:tr>
      <w:tr w:rsidR="00032B52" w:rsidRPr="003535E4" w14:paraId="4214204F" w14:textId="77777777" w:rsidTr="002020F9">
        <w:trPr>
          <w:trHeight w:val="886"/>
          <w:tblHeader/>
        </w:trPr>
        <w:tc>
          <w:tcPr>
            <w:tcW w:w="1016" w:type="dxa"/>
            <w:vAlign w:val="center"/>
          </w:tcPr>
          <w:p w14:paraId="1BBC8F22" w14:textId="5E683A98" w:rsidR="00032B52" w:rsidRPr="003535E4" w:rsidRDefault="00E24648" w:rsidP="002020F9">
            <w:ins w:id="0" w:author="Joanne Mana" w:date="2023-11-13T22:45:00Z">
              <w:r>
                <w:t>Y</w:t>
              </w:r>
            </w:ins>
          </w:p>
        </w:tc>
        <w:tc>
          <w:tcPr>
            <w:tcW w:w="8386" w:type="dxa"/>
            <w:vAlign w:val="center"/>
          </w:tcPr>
          <w:p w14:paraId="2BCBBCBB" w14:textId="77777777" w:rsidR="00032B52" w:rsidRPr="003535E4" w:rsidRDefault="00032B52" w:rsidP="002020F9">
            <w:r w:rsidRPr="003535E4">
              <w:t>The program has a name that reflects the adventure’s world.</w:t>
            </w:r>
          </w:p>
        </w:tc>
      </w:tr>
      <w:tr w:rsidR="00032B52" w:rsidRPr="003535E4" w14:paraId="465AD772" w14:textId="77777777" w:rsidTr="002020F9">
        <w:trPr>
          <w:trHeight w:val="841"/>
          <w:tblHeader/>
        </w:trPr>
        <w:tc>
          <w:tcPr>
            <w:tcW w:w="1016" w:type="dxa"/>
            <w:vAlign w:val="center"/>
          </w:tcPr>
          <w:p w14:paraId="19285064" w14:textId="62088E9A" w:rsidR="00032B52" w:rsidRPr="003535E4" w:rsidRDefault="00D9639F" w:rsidP="002020F9">
            <w:ins w:id="1" w:author="Joanne Mana" w:date="2023-11-26T20:01:00Z">
              <w:r>
                <w:t>Y</w:t>
              </w:r>
            </w:ins>
          </w:p>
        </w:tc>
        <w:tc>
          <w:tcPr>
            <w:tcW w:w="8386" w:type="dxa"/>
            <w:vAlign w:val="center"/>
          </w:tcPr>
          <w:p w14:paraId="3AA0D010" w14:textId="54A371EE" w:rsidR="00032B52" w:rsidRPr="003535E4" w:rsidRDefault="00032B52" w:rsidP="002020F9">
            <w:r>
              <w:t xml:space="preserve">The program has a world that contains at least </w:t>
            </w:r>
            <w:del w:id="2" w:author="Rafael Avigad" w:date="2023-05-30T13:10:00Z">
              <w:r w:rsidDel="00B1168E">
                <w:delText xml:space="preserve">10 </w:delText>
              </w:r>
            </w:del>
            <w:ins w:id="3" w:author="Rafael Avigad" w:date="2023-05-30T13:10:00Z">
              <w:r w:rsidR="00B1168E">
                <w:t xml:space="preserve">2 </w:t>
              </w:r>
            </w:ins>
            <w:r>
              <w:t>locations</w:t>
            </w:r>
            <w:ins w:id="4" w:author="Rafael Avigad" w:date="2023-05-30T13:11:00Z">
              <w:r w:rsidR="00B1168E">
                <w:t xml:space="preserve"> (if the map is &gt;= 3x3) or 4 locations if grid = map</w:t>
              </w:r>
            </w:ins>
            <w:r>
              <w:t xml:space="preserve">. Each location has a unique name, a description, and zero or more objects. </w:t>
            </w:r>
          </w:p>
        </w:tc>
      </w:tr>
      <w:tr w:rsidR="00032B52" w:rsidRPr="003535E4" w14:paraId="79D356F2" w14:textId="77777777" w:rsidTr="009B610F">
        <w:trPr>
          <w:trHeight w:val="1659"/>
          <w:tblHeader/>
        </w:trPr>
        <w:tc>
          <w:tcPr>
            <w:tcW w:w="1016" w:type="dxa"/>
            <w:vAlign w:val="center"/>
          </w:tcPr>
          <w:p w14:paraId="2607FDE4" w14:textId="3EC4D7C3" w:rsidR="00032B52" w:rsidRPr="003535E4" w:rsidRDefault="00E24648" w:rsidP="002020F9">
            <w:ins w:id="5" w:author="Joanne Mana" w:date="2023-11-13T22:45:00Z">
              <w:r>
                <w:t>Y</w:t>
              </w:r>
            </w:ins>
          </w:p>
        </w:tc>
        <w:tc>
          <w:tcPr>
            <w:tcW w:w="8386" w:type="dxa"/>
            <w:vAlign w:val="center"/>
          </w:tcPr>
          <w:p w14:paraId="1BA3E6A0" w14:textId="77777777" w:rsidR="00032B52" w:rsidRPr="003535E4" w:rsidRDefault="00032B52" w:rsidP="002020F9">
            <w:r>
              <w:t>The program allows the player to navigate the world. It should at least offer to go in the directions N, E, W, and S. The program shows available exits from every location. The player can move in these four directions by only typing the corresponding letter. E.g., entering just the letter N will mean the player moves North.</w:t>
            </w:r>
          </w:p>
        </w:tc>
      </w:tr>
      <w:tr w:rsidR="00032B52" w:rsidRPr="003535E4" w14:paraId="499CEF7D" w14:textId="77777777" w:rsidTr="002020F9">
        <w:trPr>
          <w:trHeight w:val="1072"/>
          <w:tblHeader/>
        </w:trPr>
        <w:tc>
          <w:tcPr>
            <w:tcW w:w="1016" w:type="dxa"/>
            <w:vAlign w:val="center"/>
          </w:tcPr>
          <w:p w14:paraId="3BBB856A" w14:textId="3E2D7C60" w:rsidR="00032B52" w:rsidRPr="003535E4" w:rsidRDefault="00E24648" w:rsidP="002020F9">
            <w:ins w:id="6" w:author="Joanne Mana" w:date="2023-11-13T22:45:00Z">
              <w:r>
                <w:t>-</w:t>
              </w:r>
            </w:ins>
          </w:p>
        </w:tc>
        <w:tc>
          <w:tcPr>
            <w:tcW w:w="8386" w:type="dxa"/>
            <w:vAlign w:val="center"/>
          </w:tcPr>
          <w:p w14:paraId="23FA04F5" w14:textId="27AF6ECE" w:rsidR="00032B52" w:rsidRDefault="00032B52" w:rsidP="002020F9">
            <w:del w:id="7" w:author="Rafael Avigad" w:date="2023-05-30T13:12:00Z">
              <w:r w:rsidDel="00B1168E">
                <w:delText>The adventure has at least three additional characters (excluding the player). Each character must have a unique name. The characters can be people, animals, fictional characters, etc</w:delText>
              </w:r>
            </w:del>
            <w:r>
              <w:t>.</w:t>
            </w:r>
          </w:p>
        </w:tc>
      </w:tr>
      <w:tr w:rsidR="00032B52" w:rsidRPr="003535E4" w14:paraId="6419CA07" w14:textId="77777777" w:rsidTr="002020F9">
        <w:trPr>
          <w:trHeight w:val="841"/>
          <w:tblHeader/>
        </w:trPr>
        <w:tc>
          <w:tcPr>
            <w:tcW w:w="1016" w:type="dxa"/>
            <w:vAlign w:val="center"/>
          </w:tcPr>
          <w:p w14:paraId="249C6900" w14:textId="335B84A5" w:rsidR="00032B52" w:rsidRPr="003535E4" w:rsidRDefault="00E24648" w:rsidP="002020F9">
            <w:ins w:id="8" w:author="Joanne Mana" w:date="2023-11-13T22:45:00Z">
              <w:r>
                <w:t>-</w:t>
              </w:r>
            </w:ins>
          </w:p>
        </w:tc>
        <w:tc>
          <w:tcPr>
            <w:tcW w:w="8386" w:type="dxa"/>
            <w:vAlign w:val="center"/>
          </w:tcPr>
          <w:p w14:paraId="1F74EFA2" w14:textId="248FA3F9" w:rsidR="00032B52" w:rsidRDefault="00032B52" w:rsidP="002020F9">
            <w:del w:id="9" w:author="Rafael Avigad" w:date="2023-05-30T13:12:00Z">
              <w:r w:rsidDel="00B1168E">
                <w:delText xml:space="preserve">The player can interact with the additional characters (talk, ask questions, etc.) in a meaningful way. </w:delText>
              </w:r>
            </w:del>
          </w:p>
        </w:tc>
      </w:tr>
      <w:tr w:rsidR="00032B52" w:rsidRPr="003535E4" w14:paraId="0E361553" w14:textId="77777777" w:rsidTr="002020F9">
        <w:trPr>
          <w:trHeight w:val="1597"/>
          <w:tblHeader/>
        </w:trPr>
        <w:tc>
          <w:tcPr>
            <w:tcW w:w="1016" w:type="dxa"/>
            <w:vAlign w:val="center"/>
          </w:tcPr>
          <w:p w14:paraId="4C6866E1" w14:textId="667E8B4B" w:rsidR="00032B52" w:rsidRPr="003535E4" w:rsidRDefault="00D9639F" w:rsidP="002020F9">
            <w:ins w:id="10" w:author="Joanne Mana" w:date="2023-11-26T20:07:00Z">
              <w:r>
                <w:t>Y</w:t>
              </w:r>
            </w:ins>
          </w:p>
        </w:tc>
        <w:tc>
          <w:tcPr>
            <w:tcW w:w="8386" w:type="dxa"/>
            <w:vAlign w:val="center"/>
          </w:tcPr>
          <w:p w14:paraId="5C3F94A3" w14:textId="59ECE01B" w:rsidR="00032B52" w:rsidRDefault="00032B52" w:rsidP="002020F9">
            <w:del w:id="11" w:author="Rafael Avigad" w:date="2023-05-30T13:12:00Z">
              <w:r w:rsidDel="00B1168E">
                <w:delText>The adventure should have at least ten different objects. Each object must be uniquely named. Objects can be static or not static, visible or invisible, etc. Some (non-static) objects must be able to be picked up by the player and there should be at least five of those. The player should be able to “look at” objects to get additional information</w:delText>
              </w:r>
            </w:del>
            <w:ins w:id="12" w:author="Rafael Avigad" w:date="2023-05-30T13:12:00Z">
              <w:r w:rsidR="00B1168E">
                <w:t xml:space="preserve">There should be at least two </w:t>
              </w:r>
            </w:ins>
            <w:ins w:id="13" w:author="Rafael Avigad" w:date="2023-05-30T13:13:00Z">
              <w:del w:id="14" w:author="Rafael Avigad [2]" w:date="2023-05-30T13:26:00Z">
                <w:r w:rsidR="00B1168E" w:rsidRPr="00912CE6" w:rsidDel="00912CE6">
                  <w:delText>types</w:delText>
                </w:r>
              </w:del>
            </w:ins>
            <w:ins w:id="15" w:author="Rafael Avigad [2]" w:date="2023-05-30T13:26:00Z">
              <w:r w:rsidR="00912CE6">
                <w:t>different properties</w:t>
              </w:r>
            </w:ins>
            <w:ins w:id="16" w:author="Rafael Avigad" w:date="2023-05-30T13:13:00Z">
              <w:r w:rsidR="00B1168E">
                <w:t xml:space="preserve"> of </w:t>
              </w:r>
            </w:ins>
            <w:ins w:id="17" w:author="Rafael Avigad" w:date="2023-05-30T13:12:00Z">
              <w:r w:rsidR="00B1168E">
                <w:t>items and/or two characters that the player can interact with</w:t>
              </w:r>
            </w:ins>
            <w:r>
              <w:t>.</w:t>
            </w:r>
            <w:ins w:id="18" w:author="Rafael Avigad" w:date="2023-05-30T13:13:00Z">
              <w:r w:rsidR="00B1168E">
                <w:t xml:space="preserve"> (but there must be at least 5 instances of items that can be </w:t>
              </w:r>
            </w:ins>
            <w:ins w:id="19" w:author="Rafael Avigad" w:date="2023-05-30T13:14:00Z">
              <w:r w:rsidR="00B1168E">
                <w:t>kept in the rucksack)</w:t>
              </w:r>
            </w:ins>
          </w:p>
        </w:tc>
      </w:tr>
      <w:tr w:rsidR="00032B52" w:rsidRPr="003535E4" w14:paraId="5E3F4EA7" w14:textId="77777777" w:rsidTr="002020F9">
        <w:trPr>
          <w:trHeight w:val="841"/>
          <w:tblHeader/>
        </w:trPr>
        <w:tc>
          <w:tcPr>
            <w:tcW w:w="1016" w:type="dxa"/>
            <w:vAlign w:val="center"/>
          </w:tcPr>
          <w:p w14:paraId="4BDCB80A" w14:textId="735F6CD5" w:rsidR="00032B52" w:rsidRPr="003535E4" w:rsidRDefault="00E24648" w:rsidP="002020F9">
            <w:ins w:id="20" w:author="Joanne Mana" w:date="2023-11-13T22:46:00Z">
              <w:r>
                <w:t>Y</w:t>
              </w:r>
            </w:ins>
          </w:p>
        </w:tc>
        <w:tc>
          <w:tcPr>
            <w:tcW w:w="8386" w:type="dxa"/>
            <w:vAlign w:val="center"/>
          </w:tcPr>
          <w:p w14:paraId="6D8D3BE2" w14:textId="77777777" w:rsidR="00032B52" w:rsidRDefault="00032B52" w:rsidP="002020F9">
            <w:r>
              <w:t>For the purpose of holding objects, the player should have a “rucksack” or similar holding device (i.e., an Inventory).</w:t>
            </w:r>
          </w:p>
        </w:tc>
      </w:tr>
      <w:tr w:rsidR="00032B52" w:rsidRPr="003535E4" w14:paraId="2ABCBBAA" w14:textId="77777777" w:rsidTr="002020F9">
        <w:trPr>
          <w:trHeight w:val="970"/>
          <w:tblHeader/>
        </w:trPr>
        <w:tc>
          <w:tcPr>
            <w:tcW w:w="1016" w:type="dxa"/>
            <w:vAlign w:val="center"/>
          </w:tcPr>
          <w:p w14:paraId="3DB938C1" w14:textId="6402D001" w:rsidR="00032B52" w:rsidRPr="003535E4" w:rsidRDefault="002A60DE" w:rsidP="002020F9">
            <w:ins w:id="21" w:author="Joanne Mana" w:date="2023-12-13T18:37:00Z">
              <w:r>
                <w:t>Y</w:t>
              </w:r>
            </w:ins>
          </w:p>
        </w:tc>
        <w:tc>
          <w:tcPr>
            <w:tcW w:w="8386" w:type="dxa"/>
            <w:vAlign w:val="center"/>
          </w:tcPr>
          <w:p w14:paraId="05C32706" w14:textId="0EF02CD7" w:rsidR="00032B52" w:rsidRDefault="00032B52" w:rsidP="002020F9">
            <w:r>
              <w:t xml:space="preserve">The inventory may hold multiple </w:t>
            </w:r>
            <w:del w:id="22" w:author="Rafael Avigad" w:date="2023-05-30T13:14:00Z">
              <w:r w:rsidDel="00B1168E">
                <w:delText xml:space="preserve">objects </w:delText>
              </w:r>
            </w:del>
            <w:ins w:id="23" w:author="Rafael Avigad" w:date="2023-05-30T13:14:00Z">
              <w:r w:rsidR="00B1168E">
                <w:t xml:space="preserve">items </w:t>
              </w:r>
            </w:ins>
            <w:r>
              <w:t xml:space="preserve">at a time. </w:t>
            </w:r>
            <w:del w:id="24" w:author="Rafael Avigad" w:date="2023-05-30T13:14:00Z">
              <w:r w:rsidDel="00B1168E">
                <w:delText xml:space="preserve">Objects </w:delText>
              </w:r>
            </w:del>
            <w:ins w:id="25" w:author="Rafael Avigad" w:date="2023-05-30T13:14:00Z">
              <w:r w:rsidR="00B1168E">
                <w:t xml:space="preserve">Items </w:t>
              </w:r>
            </w:ins>
            <w:r>
              <w:t xml:space="preserve">should be stored using their unique names. </w:t>
            </w:r>
            <w:del w:id="26" w:author="Rafael Avigad" w:date="2023-05-30T13:14:00Z">
              <w:r w:rsidDel="00B1168E">
                <w:delText xml:space="preserve">Objects </w:delText>
              </w:r>
            </w:del>
            <w:ins w:id="27" w:author="Rafael Avigad" w:date="2023-05-30T13:14:00Z">
              <w:r w:rsidR="00B1168E">
                <w:t xml:space="preserve">Items </w:t>
              </w:r>
            </w:ins>
            <w:r>
              <w:t xml:space="preserve">must be searched using a simple </w:t>
            </w:r>
            <w:ins w:id="28" w:author="Rafael Avigad [2]" w:date="2023-05-30T13:31:00Z">
              <w:r w:rsidR="00912CE6">
                <w:t>[</w:t>
              </w:r>
            </w:ins>
            <w:r w:rsidRPr="00912CE6">
              <w:rPr>
                <w:b/>
                <w:bCs w:val="0"/>
                <w:rPrChange w:id="29" w:author="Rafael Avigad [2]" w:date="2023-05-30T13:31:00Z">
                  <w:rPr/>
                </w:rPrChange>
              </w:rPr>
              <w:t>binary search technique</w:t>
            </w:r>
            <w:ins w:id="30" w:author="Rafael Avigad [2]" w:date="2023-05-30T13:31:00Z">
              <w:r w:rsidR="00912CE6">
                <w:t>]</w:t>
              </w:r>
            </w:ins>
            <w:r>
              <w:t>.</w:t>
            </w:r>
          </w:p>
        </w:tc>
      </w:tr>
      <w:tr w:rsidR="00032B52" w:rsidRPr="003535E4" w14:paraId="1032BA8D" w14:textId="77777777" w:rsidTr="002020F9">
        <w:trPr>
          <w:trHeight w:val="998"/>
          <w:tblHeader/>
        </w:trPr>
        <w:tc>
          <w:tcPr>
            <w:tcW w:w="1016" w:type="dxa"/>
            <w:vAlign w:val="center"/>
          </w:tcPr>
          <w:p w14:paraId="25784239" w14:textId="4B5E194F" w:rsidR="00032B52" w:rsidRPr="003535E4" w:rsidRDefault="00592B25" w:rsidP="002020F9">
            <w:ins w:id="31" w:author="Joanne Mana" w:date="2023-12-13T20:25:00Z">
              <w:r>
                <w:t>Y</w:t>
              </w:r>
            </w:ins>
          </w:p>
        </w:tc>
        <w:tc>
          <w:tcPr>
            <w:tcW w:w="8386" w:type="dxa"/>
            <w:vAlign w:val="center"/>
          </w:tcPr>
          <w:p w14:paraId="119159E7" w14:textId="77777777" w:rsidR="00032B52" w:rsidRDefault="00032B52" w:rsidP="002020F9">
            <w:r>
              <w:t xml:space="preserve">The adventure must have at least one </w:t>
            </w:r>
            <w:r w:rsidRPr="00912CE6">
              <w:rPr>
                <w:b/>
                <w:bCs w:val="0"/>
                <w:rPrChange w:id="32" w:author="Rafael Avigad [2]" w:date="2023-05-30T13:31:00Z">
                  <w:rPr/>
                </w:rPrChange>
              </w:rPr>
              <w:t>conditional action.</w:t>
            </w:r>
            <w:r>
              <w:t xml:space="preserve"> A conditional action is an action that can only be performed if a certain prerequisite holds. For example, a certain door may only open if the player has a key. </w:t>
            </w:r>
          </w:p>
        </w:tc>
      </w:tr>
      <w:tr w:rsidR="00032B52" w:rsidRPr="003535E4" w14:paraId="1198AA1F" w14:textId="77777777" w:rsidTr="002020F9">
        <w:trPr>
          <w:trHeight w:val="1254"/>
          <w:tblHeader/>
        </w:trPr>
        <w:tc>
          <w:tcPr>
            <w:tcW w:w="1016" w:type="dxa"/>
            <w:vAlign w:val="center"/>
          </w:tcPr>
          <w:p w14:paraId="052B7F94" w14:textId="55FAF618" w:rsidR="00032B52" w:rsidRPr="003535E4" w:rsidRDefault="008D727A" w:rsidP="002020F9">
            <w:ins w:id="33" w:author="Joanne Mana" w:date="2023-11-27T19:24:00Z">
              <w:r>
                <w:lastRenderedPageBreak/>
                <w:t>Y</w:t>
              </w:r>
            </w:ins>
          </w:p>
        </w:tc>
        <w:tc>
          <w:tcPr>
            <w:tcW w:w="8386" w:type="dxa"/>
            <w:vAlign w:val="center"/>
          </w:tcPr>
          <w:p w14:paraId="70CA07C3" w14:textId="655A7F9E" w:rsidR="00032B52" w:rsidRDefault="00032B52" w:rsidP="002020F9">
            <w:r>
              <w:t>The adventure must store a simple map (2D)</w:t>
            </w:r>
            <w:ins w:id="34" w:author="Rafael Avigad [2]" w:date="2023-05-30T13:30:00Z">
              <w:r w:rsidR="00912CE6">
                <w:t xml:space="preserve"> [</w:t>
              </w:r>
              <w:r w:rsidR="00912CE6" w:rsidRPr="00912CE6">
                <w:rPr>
                  <w:b/>
                  <w:bCs w:val="0"/>
                  <w:rPrChange w:id="35" w:author="Rafael Avigad [2]" w:date="2023-05-30T13:31:00Z">
                    <w:rPr/>
                  </w:rPrChange>
                </w:rPr>
                <w:t>use a 2D data stru</w:t>
              </w:r>
            </w:ins>
            <w:ins w:id="36" w:author="Rafael Avigad [2]" w:date="2023-05-30T13:31:00Z">
              <w:r w:rsidR="00912CE6" w:rsidRPr="00912CE6">
                <w:rPr>
                  <w:b/>
                  <w:bCs w:val="0"/>
                  <w:rPrChange w:id="37" w:author="Rafael Avigad [2]" w:date="2023-05-30T13:31:00Z">
                    <w:rPr/>
                  </w:rPrChange>
                </w:rPr>
                <w:t>cture</w:t>
              </w:r>
              <w:r w:rsidR="00912CE6">
                <w:t>]</w:t>
              </w:r>
            </w:ins>
            <w:r>
              <w:t xml:space="preserve"> in a file. This map should be updated using a random-access algorithm. The map should have X’s for places that have been visited and a </w:t>
            </w:r>
            <w:r w:rsidRPr="00B01341">
              <w:rPr>
                <w:rFonts w:ascii="Segoe UI Symbol" w:hAnsi="Segoe UI Symbol" w:cs="Segoe UI Symbol"/>
              </w:rPr>
              <w:t>▢</w:t>
            </w:r>
            <w:r>
              <w:t xml:space="preserve"> (space) for places that have not been visited. </w:t>
            </w:r>
            <w:ins w:id="38" w:author="Rafael Avigad" w:date="2023-05-30T13:14:00Z">
              <w:r w:rsidR="00B1168E">
                <w:t xml:space="preserve">You may choose to implement </w:t>
              </w:r>
              <w:r w:rsidR="00B1168E" w:rsidRPr="00912CE6">
                <w:rPr>
                  <w:b/>
                  <w:bCs w:val="0"/>
                  <w:rPrChange w:id="39" w:author="Rafael Avigad [2]" w:date="2023-05-30T13:31:00Z">
                    <w:rPr/>
                  </w:rPrChange>
                </w:rPr>
                <w:t>random access</w:t>
              </w:r>
              <w:r w:rsidR="00B1168E">
                <w:t xml:space="preserve"> techniques in this or any other file operation in your code.</w:t>
              </w:r>
            </w:ins>
          </w:p>
        </w:tc>
      </w:tr>
      <w:tr w:rsidR="00032B52" w:rsidRPr="003535E4" w14:paraId="0EA5F0EF" w14:textId="77777777" w:rsidTr="002020F9">
        <w:trPr>
          <w:trHeight w:val="1839"/>
          <w:tblHeader/>
        </w:trPr>
        <w:tc>
          <w:tcPr>
            <w:tcW w:w="1016" w:type="dxa"/>
            <w:vAlign w:val="center"/>
          </w:tcPr>
          <w:p w14:paraId="28C3187E" w14:textId="034C2A23" w:rsidR="00032B52" w:rsidRPr="003535E4" w:rsidRDefault="00AE4CA8" w:rsidP="002020F9">
            <w:ins w:id="40" w:author="Joanne Mana" w:date="2023-12-13T18:52:00Z">
              <w:r>
                <w:t>Y</w:t>
              </w:r>
            </w:ins>
          </w:p>
        </w:tc>
        <w:tc>
          <w:tcPr>
            <w:tcW w:w="8386" w:type="dxa"/>
            <w:vAlign w:val="center"/>
          </w:tcPr>
          <w:p w14:paraId="3BBE5E1A" w14:textId="7EE61194" w:rsidR="00032B52" w:rsidRDefault="00032B52" w:rsidP="002020F9">
            <w:r>
              <w:t xml:space="preserve">The adventure must have a certain goal: that is how to win the game. For example: “Your task is to re-engage the safety system of the reactor core to prevent a core meltdown.” In addition, it’s possible for the player to lose the game (“game over”) under certain conditions. </w:t>
            </w:r>
          </w:p>
          <w:p w14:paraId="11B60336" w14:textId="316A6C17" w:rsidR="009B610F" w:rsidRDefault="009B610F" w:rsidP="002020F9">
            <w:r>
              <w:t>After winning or losing the game, the players should be able to start a new game.</w:t>
            </w:r>
          </w:p>
        </w:tc>
      </w:tr>
      <w:tr w:rsidR="00032B52" w:rsidRPr="003535E4" w14:paraId="3EDB6E38" w14:textId="77777777" w:rsidTr="002020F9">
        <w:trPr>
          <w:trHeight w:val="841"/>
          <w:tblHeader/>
        </w:trPr>
        <w:tc>
          <w:tcPr>
            <w:tcW w:w="1016" w:type="dxa"/>
            <w:vAlign w:val="center"/>
          </w:tcPr>
          <w:p w14:paraId="0F18AACA" w14:textId="5396EF6D" w:rsidR="00032B52" w:rsidRPr="003535E4" w:rsidRDefault="00E24648" w:rsidP="002020F9">
            <w:ins w:id="41" w:author="Joanne Mana" w:date="2023-11-13T22:47:00Z">
              <w:r>
                <w:t>Y</w:t>
              </w:r>
            </w:ins>
          </w:p>
        </w:tc>
        <w:tc>
          <w:tcPr>
            <w:tcW w:w="8386" w:type="dxa"/>
            <w:vAlign w:val="center"/>
          </w:tcPr>
          <w:p w14:paraId="405CB012" w14:textId="77777777" w:rsidR="00032B52" w:rsidRDefault="00032B52" w:rsidP="002020F9">
            <w:r>
              <w:t>The adventure was developed using an IDE.</w:t>
            </w:r>
          </w:p>
        </w:tc>
      </w:tr>
      <w:tr w:rsidR="00032B52" w:rsidRPr="003535E4" w14:paraId="2A3E3B2D" w14:textId="77777777" w:rsidTr="009B610F">
        <w:trPr>
          <w:trHeight w:val="1170"/>
          <w:tblHeader/>
        </w:trPr>
        <w:tc>
          <w:tcPr>
            <w:tcW w:w="1016" w:type="dxa"/>
            <w:vAlign w:val="center"/>
          </w:tcPr>
          <w:p w14:paraId="03201F5B" w14:textId="6F7B00BA" w:rsidR="00032B52" w:rsidRPr="003535E4" w:rsidRDefault="00E24648" w:rsidP="002020F9">
            <w:ins w:id="42" w:author="Joanne Mana" w:date="2023-11-13T22:47:00Z">
              <w:r>
                <w:t>Y</w:t>
              </w:r>
            </w:ins>
          </w:p>
        </w:tc>
        <w:tc>
          <w:tcPr>
            <w:tcW w:w="8386" w:type="dxa"/>
            <w:vAlign w:val="center"/>
          </w:tcPr>
          <w:p w14:paraId="025FA4B4" w14:textId="77777777" w:rsidR="00032B52" w:rsidRDefault="00032B52" w:rsidP="002020F9">
            <w:r>
              <w:t xml:space="preserve">The adventure must be built using a modular approach, preferable in an object-oriented fashion. This means multiple sources files must be used, for example, one per class. </w:t>
            </w:r>
          </w:p>
        </w:tc>
      </w:tr>
      <w:tr w:rsidR="00032B52" w:rsidRPr="003535E4" w14:paraId="67F02C5D" w14:textId="77777777" w:rsidTr="002020F9">
        <w:trPr>
          <w:trHeight w:val="841"/>
          <w:tblHeader/>
        </w:trPr>
        <w:tc>
          <w:tcPr>
            <w:tcW w:w="1016" w:type="dxa"/>
            <w:vAlign w:val="center"/>
          </w:tcPr>
          <w:p w14:paraId="3070F726" w14:textId="1AE26911" w:rsidR="00032B52" w:rsidRPr="003535E4" w:rsidRDefault="00D079DE" w:rsidP="002020F9">
            <w:ins w:id="43" w:author="Joanne Mana" w:date="2023-11-26T20:12:00Z">
              <w:r>
                <w:t>-</w:t>
              </w:r>
            </w:ins>
          </w:p>
        </w:tc>
        <w:tc>
          <w:tcPr>
            <w:tcW w:w="8386" w:type="dxa"/>
            <w:vAlign w:val="center"/>
          </w:tcPr>
          <w:p w14:paraId="78C63BC7" w14:textId="1ECE3E9D" w:rsidR="00032B52" w:rsidRDefault="00032B52" w:rsidP="002020F9">
            <w:r>
              <w:t xml:space="preserve">The adventure must be tested in a useful way. Unit tests are encouraged, but </w:t>
            </w:r>
            <w:del w:id="44" w:author="Rafael Avigad" w:date="2023-05-30T13:15:00Z">
              <w:r w:rsidDel="00B1168E">
                <w:delText>a system test is acceptable too.</w:delText>
              </w:r>
            </w:del>
            <w:ins w:id="45" w:author="Rafael Avigad" w:date="2023-05-30T13:15:00Z">
              <w:r w:rsidR="00B1168E">
                <w:t>acceptance tests can also be used (you document the steps you took to validate that the code met the requirements).</w:t>
              </w:r>
            </w:ins>
            <w:r>
              <w:t xml:space="preserve"> </w:t>
            </w:r>
          </w:p>
        </w:tc>
      </w:tr>
      <w:tr w:rsidR="00032B52" w:rsidRPr="003535E4" w14:paraId="4CECCBCA" w14:textId="77777777" w:rsidTr="002020F9">
        <w:trPr>
          <w:trHeight w:val="841"/>
          <w:tblHeader/>
        </w:trPr>
        <w:tc>
          <w:tcPr>
            <w:tcW w:w="1016" w:type="dxa"/>
            <w:vAlign w:val="center"/>
          </w:tcPr>
          <w:p w14:paraId="03E2DB5B" w14:textId="66E29E36" w:rsidR="00032B52" w:rsidRPr="003535E4" w:rsidRDefault="00D079DE" w:rsidP="002020F9">
            <w:ins w:id="46" w:author="Joanne Mana" w:date="2023-11-26T20:12:00Z">
              <w:r>
                <w:t>Y</w:t>
              </w:r>
            </w:ins>
          </w:p>
        </w:tc>
        <w:tc>
          <w:tcPr>
            <w:tcW w:w="8386" w:type="dxa"/>
            <w:vAlign w:val="center"/>
          </w:tcPr>
          <w:p w14:paraId="3105F74B" w14:textId="77777777" w:rsidR="00032B52" w:rsidRDefault="00032B52" w:rsidP="002020F9">
            <w:r>
              <w:t xml:space="preserve">The code must have useful documentation, e.g., docstrings, comments, etc. </w:t>
            </w:r>
          </w:p>
        </w:tc>
      </w:tr>
      <w:tr w:rsidR="00032B52" w:rsidRPr="003535E4" w14:paraId="760634FF" w14:textId="77777777" w:rsidTr="002020F9">
        <w:trPr>
          <w:trHeight w:val="950"/>
          <w:tblHeader/>
        </w:trPr>
        <w:tc>
          <w:tcPr>
            <w:tcW w:w="1016" w:type="dxa"/>
            <w:vAlign w:val="center"/>
          </w:tcPr>
          <w:p w14:paraId="3352F287" w14:textId="25B4395B" w:rsidR="00032B52" w:rsidRPr="003535E4" w:rsidRDefault="00AE4CA8" w:rsidP="002020F9">
            <w:ins w:id="47" w:author="Joanne Mana" w:date="2023-12-13T18:52:00Z">
              <w:r>
                <w:t>Y</w:t>
              </w:r>
            </w:ins>
          </w:p>
        </w:tc>
        <w:tc>
          <w:tcPr>
            <w:tcW w:w="8386" w:type="dxa"/>
            <w:vAlign w:val="center"/>
          </w:tcPr>
          <w:p w14:paraId="102EFF56" w14:textId="5DEC3A4D" w:rsidR="00032B52" w:rsidRDefault="00032B52" w:rsidP="002020F9">
            <w:r>
              <w:t>The adventure must have clear instructions for the player. No guesswork as to how to run the program is allowed. The instructions must also explain how to win the game.</w:t>
            </w:r>
            <w:ins w:id="48" w:author="Rafael Avigad" w:date="2023-05-30T13:15:00Z">
              <w:r w:rsidR="00B1168E">
                <w:t xml:space="preserve"> The instructions can be embedded in the game (preferred) or in a README.md</w:t>
              </w:r>
            </w:ins>
          </w:p>
        </w:tc>
      </w:tr>
      <w:tr w:rsidR="00032B52" w:rsidRPr="003535E4" w14:paraId="364E1E7E" w14:textId="77777777" w:rsidTr="002020F9">
        <w:trPr>
          <w:trHeight w:val="2679"/>
          <w:tblHeader/>
        </w:trPr>
        <w:tc>
          <w:tcPr>
            <w:tcW w:w="1016" w:type="dxa"/>
            <w:vAlign w:val="center"/>
          </w:tcPr>
          <w:p w14:paraId="672C01A9" w14:textId="0AAD47EB" w:rsidR="00032B52" w:rsidRPr="003535E4" w:rsidRDefault="00AE4CA8" w:rsidP="002020F9">
            <w:ins w:id="49" w:author="Joanne Mana" w:date="2023-12-13T18:52:00Z">
              <w:r>
                <w:t>Y</w:t>
              </w:r>
            </w:ins>
          </w:p>
        </w:tc>
        <w:tc>
          <w:tcPr>
            <w:tcW w:w="8386" w:type="dxa"/>
            <w:vAlign w:val="center"/>
          </w:tcPr>
          <w:p w14:paraId="1E48A74F" w14:textId="77777777" w:rsidR="00032B52" w:rsidRDefault="00032B52" w:rsidP="002020F9">
            <w:r>
              <w:t>The adventure should follow the “General game play of text adventures” that is described in the Project Scenario. This includes:</w:t>
            </w:r>
          </w:p>
          <w:p w14:paraId="64473F4A" w14:textId="77777777" w:rsidR="00032B52" w:rsidRDefault="00032B52" w:rsidP="00032B52">
            <w:pPr>
              <w:pStyle w:val="ListParagraph"/>
              <w:numPr>
                <w:ilvl w:val="0"/>
                <w:numId w:val="12"/>
              </w:numPr>
              <w:jc w:val="both"/>
            </w:pPr>
            <w:r>
              <w:t>A starting description of the game</w:t>
            </w:r>
          </w:p>
          <w:p w14:paraId="1C53DF90" w14:textId="700203EA" w:rsidR="00032B52" w:rsidRDefault="00032B52" w:rsidP="00032B52">
            <w:pPr>
              <w:pStyle w:val="ListParagraph"/>
              <w:numPr>
                <w:ilvl w:val="0"/>
                <w:numId w:val="12"/>
              </w:numPr>
              <w:jc w:val="both"/>
            </w:pPr>
            <w:r>
              <w:t xml:space="preserve">Show </w:t>
            </w:r>
            <w:r w:rsidR="009B610F">
              <w:t xml:space="preserve">available </w:t>
            </w:r>
            <w:r>
              <w:t>exits (mentioned before)</w:t>
            </w:r>
          </w:p>
          <w:p w14:paraId="58B45D72" w14:textId="77777777" w:rsidR="00032B52" w:rsidRDefault="00032B52" w:rsidP="00032B52">
            <w:pPr>
              <w:pStyle w:val="ListParagraph"/>
              <w:numPr>
                <w:ilvl w:val="0"/>
                <w:numId w:val="12"/>
              </w:numPr>
              <w:jc w:val="both"/>
            </w:pPr>
            <w:r>
              <w:t>Interaction with characters, e.g., “ask information”, “give dime”, etc.</w:t>
            </w:r>
          </w:p>
          <w:p w14:paraId="1A71B8DB" w14:textId="38386408" w:rsidR="00032B52" w:rsidRDefault="00032B52" w:rsidP="00032B52">
            <w:pPr>
              <w:pStyle w:val="ListParagraph"/>
              <w:numPr>
                <w:ilvl w:val="0"/>
                <w:numId w:val="12"/>
              </w:numPr>
              <w:jc w:val="both"/>
            </w:pPr>
            <w:r>
              <w:t xml:space="preserve">Use commands like “look clock”, “get key”, etc. </w:t>
            </w:r>
            <w:r w:rsidR="009B610F">
              <w:t>Commands should be kept simple, e.g., in the form of “&lt;verb&gt; &lt;noun&gt;”, for example, “light match”.</w:t>
            </w:r>
          </w:p>
          <w:p w14:paraId="17CD6641" w14:textId="1AA9E026" w:rsidR="00032B52" w:rsidRDefault="00032B52" w:rsidP="00032B52">
            <w:pPr>
              <w:pStyle w:val="ListParagraph"/>
              <w:numPr>
                <w:ilvl w:val="0"/>
                <w:numId w:val="12"/>
              </w:numPr>
              <w:jc w:val="both"/>
            </w:pPr>
            <w:r>
              <w:t>O</w:t>
            </w:r>
            <w:ins w:id="50" w:author="Rafael Avigad [2]" w:date="2023-05-30T13:29:00Z">
              <w:r w:rsidR="00912CE6">
                <w:t xml:space="preserve">ptional: </w:t>
              </w:r>
            </w:ins>
            <w:del w:id="51" w:author="Rafael Avigad [2]" w:date="2023-05-30T13:29:00Z">
              <w:r w:rsidDel="00912CE6">
                <w:delText>bjects:</w:delText>
              </w:r>
            </w:del>
            <w:ins w:id="52" w:author="Rafael Avigad [2]" w:date="2023-05-30T13:29:00Z">
              <w:r w:rsidR="00912CE6">
                <w:t>Items can be</w:t>
              </w:r>
            </w:ins>
            <w:r>
              <w:t xml:space="preserve"> fixed, not fixed, (in)visible, having a condition</w:t>
            </w:r>
          </w:p>
          <w:p w14:paraId="3DD88409" w14:textId="7C11AA38" w:rsidR="00032B52" w:rsidRPr="00CD6058" w:rsidRDefault="00032B52" w:rsidP="00032B52">
            <w:pPr>
              <w:pStyle w:val="ListParagraph"/>
              <w:numPr>
                <w:ilvl w:val="0"/>
                <w:numId w:val="12"/>
              </w:numPr>
              <w:jc w:val="both"/>
            </w:pPr>
            <w:r>
              <w:t xml:space="preserve">List </w:t>
            </w:r>
            <w:r w:rsidR="009B610F">
              <w:t xml:space="preserve">player’s </w:t>
            </w:r>
            <w:r>
              <w:t>possessions with the I or Inventory command</w:t>
            </w:r>
          </w:p>
        </w:tc>
      </w:tr>
      <w:tr w:rsidR="00032B52" w:rsidRPr="003535E4" w14:paraId="050DD7FC" w14:textId="77777777" w:rsidTr="002020F9">
        <w:trPr>
          <w:trHeight w:val="841"/>
          <w:tblHeader/>
        </w:trPr>
        <w:tc>
          <w:tcPr>
            <w:tcW w:w="1016" w:type="dxa"/>
            <w:vAlign w:val="center"/>
          </w:tcPr>
          <w:p w14:paraId="6DF49DB7" w14:textId="1383F773" w:rsidR="00032B52" w:rsidRPr="003535E4" w:rsidRDefault="00E24648" w:rsidP="002020F9">
            <w:ins w:id="53" w:author="Joanne Mana" w:date="2023-11-13T22:47:00Z">
              <w:r>
                <w:lastRenderedPageBreak/>
                <w:t>Y</w:t>
              </w:r>
            </w:ins>
          </w:p>
        </w:tc>
        <w:tc>
          <w:tcPr>
            <w:tcW w:w="8386" w:type="dxa"/>
            <w:vAlign w:val="center"/>
          </w:tcPr>
          <w:p w14:paraId="5C535C6E" w14:textId="724FAADB" w:rsidR="00032B52" w:rsidRDefault="00032B52" w:rsidP="002020F9">
            <w:r>
              <w:t xml:space="preserve">The adventure MUST NOT have any unsuitable jokes in it, e.g. no rude jokes or puns. </w:t>
            </w:r>
            <w:hyperlink r:id="rId12" w:history="1">
              <w:r w:rsidR="00126DB6" w:rsidRPr="006C440F">
                <w:rPr>
                  <w:rStyle w:val="Hyperlink"/>
                </w:rPr>
                <w:t>Easter eggs</w:t>
              </w:r>
            </w:hyperlink>
            <w:r w:rsidR="00126DB6">
              <w:t xml:space="preserve"> are allowed, though, as long as they are SFW.</w:t>
            </w:r>
          </w:p>
        </w:tc>
      </w:tr>
      <w:tr w:rsidR="00032B52" w:rsidRPr="003535E4" w14:paraId="570DE8B2" w14:textId="77777777" w:rsidTr="002020F9">
        <w:trPr>
          <w:trHeight w:val="841"/>
          <w:tblHeader/>
        </w:trPr>
        <w:tc>
          <w:tcPr>
            <w:tcW w:w="1016" w:type="dxa"/>
            <w:vAlign w:val="center"/>
          </w:tcPr>
          <w:p w14:paraId="7F2380DC" w14:textId="355B8979" w:rsidR="00032B52" w:rsidRPr="003535E4" w:rsidRDefault="00D079DE" w:rsidP="002020F9">
            <w:ins w:id="54" w:author="Joanne Mana" w:date="2023-11-26T20:13:00Z">
              <w:r>
                <w:t>-</w:t>
              </w:r>
            </w:ins>
          </w:p>
        </w:tc>
        <w:tc>
          <w:tcPr>
            <w:tcW w:w="8386" w:type="dxa"/>
            <w:vAlign w:val="center"/>
          </w:tcPr>
          <w:p w14:paraId="10137F78" w14:textId="77777777" w:rsidR="00032B52" w:rsidRDefault="00032B52" w:rsidP="002020F9">
            <w:r>
              <w:t xml:space="preserve">Student has requested feedback early and often during the assessment process. </w:t>
            </w:r>
          </w:p>
        </w:tc>
      </w:tr>
      <w:tr w:rsidR="00032B52" w:rsidRPr="003535E4" w14:paraId="366D0330" w14:textId="77777777" w:rsidTr="002020F9">
        <w:trPr>
          <w:trHeight w:val="841"/>
          <w:tblHeader/>
        </w:trPr>
        <w:tc>
          <w:tcPr>
            <w:tcW w:w="1016" w:type="dxa"/>
            <w:vAlign w:val="center"/>
          </w:tcPr>
          <w:p w14:paraId="4BA4E727" w14:textId="51B4321E" w:rsidR="00032B52" w:rsidRPr="003535E4" w:rsidRDefault="00E24648" w:rsidP="002020F9">
            <w:ins w:id="55" w:author="Joanne Mana" w:date="2023-11-13T22:47:00Z">
              <w:r>
                <w:t>Y</w:t>
              </w:r>
            </w:ins>
          </w:p>
        </w:tc>
        <w:tc>
          <w:tcPr>
            <w:tcW w:w="8386" w:type="dxa"/>
            <w:vAlign w:val="center"/>
          </w:tcPr>
          <w:p w14:paraId="1044B1FD" w14:textId="77777777" w:rsidR="00032B52" w:rsidRDefault="00032B52" w:rsidP="002020F9">
            <w:r>
              <w:t>The solution has been committed to a GitHub repository and a history of commits is readily available.</w:t>
            </w:r>
          </w:p>
        </w:tc>
      </w:tr>
      <w:tr w:rsidR="00032B52" w:rsidRPr="003535E4" w14:paraId="14AFDAA7" w14:textId="77777777" w:rsidTr="002020F9">
        <w:trPr>
          <w:trHeight w:val="841"/>
          <w:tblHeader/>
        </w:trPr>
        <w:tc>
          <w:tcPr>
            <w:tcW w:w="1016" w:type="dxa"/>
            <w:vAlign w:val="center"/>
          </w:tcPr>
          <w:p w14:paraId="0F201ED5" w14:textId="52A7A41C" w:rsidR="00032B52" w:rsidRPr="003535E4" w:rsidRDefault="00E24648" w:rsidP="002020F9">
            <w:ins w:id="56" w:author="Joanne Mana" w:date="2023-11-13T22:47:00Z">
              <w:r>
                <w:t>Y</w:t>
              </w:r>
            </w:ins>
          </w:p>
        </w:tc>
        <w:tc>
          <w:tcPr>
            <w:tcW w:w="8386" w:type="dxa"/>
            <w:vAlign w:val="center"/>
          </w:tcPr>
          <w:p w14:paraId="5E4B956A" w14:textId="77777777" w:rsidR="00032B52" w:rsidRDefault="00032B52" w:rsidP="002020F9">
            <w:r>
              <w:t>The code is written in Python3, version 3.8 or higher.</w:t>
            </w:r>
          </w:p>
        </w:tc>
      </w:tr>
      <w:tr w:rsidR="00032B52" w:rsidRPr="003535E4" w14:paraId="4829CF0A" w14:textId="77777777" w:rsidTr="002020F9">
        <w:trPr>
          <w:trHeight w:val="841"/>
          <w:tblHeader/>
        </w:trPr>
        <w:tc>
          <w:tcPr>
            <w:tcW w:w="1016" w:type="dxa"/>
            <w:vAlign w:val="center"/>
          </w:tcPr>
          <w:p w14:paraId="3963F5A9" w14:textId="40746574" w:rsidR="00032B52" w:rsidRPr="003535E4" w:rsidRDefault="00E24648" w:rsidP="002020F9">
            <w:ins w:id="57" w:author="Joanne Mana" w:date="2023-11-13T22:47:00Z">
              <w:r>
                <w:t>Y</w:t>
              </w:r>
            </w:ins>
          </w:p>
        </w:tc>
        <w:tc>
          <w:tcPr>
            <w:tcW w:w="8386" w:type="dxa"/>
            <w:vAlign w:val="center"/>
          </w:tcPr>
          <w:p w14:paraId="4AD428B0" w14:textId="77777777" w:rsidR="00032B52" w:rsidRDefault="00032B52" w:rsidP="002020F9">
            <w:r>
              <w:t xml:space="preserve">The student followed all guidelines, including PEP 8 for writing Python code. </w:t>
            </w:r>
          </w:p>
        </w:tc>
      </w:tr>
      <w:tr w:rsidR="00032B52" w:rsidRPr="003535E4" w14:paraId="3129F061" w14:textId="77777777" w:rsidTr="002020F9">
        <w:trPr>
          <w:trHeight w:val="841"/>
          <w:tblHeader/>
        </w:trPr>
        <w:tc>
          <w:tcPr>
            <w:tcW w:w="1016" w:type="dxa"/>
            <w:vAlign w:val="center"/>
          </w:tcPr>
          <w:p w14:paraId="06F88A14" w14:textId="49709A22" w:rsidR="00032B52" w:rsidRPr="003535E4" w:rsidRDefault="00E24648" w:rsidP="002020F9">
            <w:ins w:id="58" w:author="Joanne Mana" w:date="2023-11-13T22:47:00Z">
              <w:r>
                <w:t>Y</w:t>
              </w:r>
            </w:ins>
          </w:p>
        </w:tc>
        <w:tc>
          <w:tcPr>
            <w:tcW w:w="8386" w:type="dxa"/>
            <w:vAlign w:val="center"/>
          </w:tcPr>
          <w:p w14:paraId="07D5D3C5" w14:textId="77777777" w:rsidR="00032B52" w:rsidRDefault="00032B52" w:rsidP="002020F9">
            <w:r>
              <w:t xml:space="preserve">The submission’s front page has student name and ID. </w:t>
            </w:r>
          </w:p>
        </w:tc>
      </w:tr>
    </w:tbl>
    <w:p w14:paraId="1579EFA8" w14:textId="37E70DFE" w:rsidR="00032B52" w:rsidRPr="00753292" w:rsidRDefault="00032B52" w:rsidP="002728F2"/>
    <w:sectPr w:rsidR="00032B52" w:rsidRPr="00753292" w:rsidSect="00DB0413">
      <w:headerReference w:type="default" r:id="rId13"/>
      <w:footerReference w:type="default" r:id="rId1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F475" w14:textId="77777777" w:rsidR="00750A1C" w:rsidRDefault="00750A1C">
      <w:r>
        <w:separator/>
      </w:r>
    </w:p>
  </w:endnote>
  <w:endnote w:type="continuationSeparator" w:id="0">
    <w:p w14:paraId="32737716" w14:textId="77777777" w:rsidR="00750A1C" w:rsidRDefault="0075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7A6D56" w:rsidRPr="007B3411" w14:paraId="1219C3B7" w14:textId="77777777" w:rsidTr="007A6D56">
      <w:trPr>
        <w:cantSplit/>
        <w:jc w:val="center"/>
      </w:trPr>
      <w:tc>
        <w:tcPr>
          <w:tcW w:w="1555" w:type="dxa"/>
          <w:vAlign w:val="center"/>
        </w:tcPr>
        <w:p w14:paraId="60EF91CB" w14:textId="77777777" w:rsidR="007A6D56" w:rsidRPr="007B3411" w:rsidRDefault="007A6D56" w:rsidP="007A6D56">
          <w:pPr>
            <w:pStyle w:val="Footer"/>
            <w:rPr>
              <w:sz w:val="16"/>
              <w:szCs w:val="16"/>
            </w:rPr>
          </w:pPr>
          <w:r w:rsidRPr="00823F90">
            <w:rPr>
              <w:b/>
              <w:snapToGrid w:val="0"/>
              <w:sz w:val="16"/>
              <w:szCs w:val="16"/>
            </w:rPr>
            <w:t>RTO Code 52786</w:t>
          </w:r>
        </w:p>
      </w:tc>
      <w:tc>
        <w:tcPr>
          <w:tcW w:w="4666" w:type="dxa"/>
          <w:gridSpan w:val="2"/>
          <w:vAlign w:val="center"/>
        </w:tcPr>
        <w:p w14:paraId="61B91161" w14:textId="77777777" w:rsidR="007A6D56" w:rsidRPr="007B3411" w:rsidRDefault="007A6D56" w:rsidP="007A6D56">
          <w:pPr>
            <w:pStyle w:val="Footer"/>
            <w:rPr>
              <w:rStyle w:val="SubtleEmphasis"/>
              <w:sz w:val="16"/>
              <w:szCs w:val="16"/>
            </w:rPr>
          </w:pPr>
          <w:r w:rsidRPr="00823F90">
            <w:rPr>
              <w:b/>
              <w:snapToGrid w:val="0"/>
              <w:sz w:val="16"/>
              <w:szCs w:val="16"/>
            </w:rPr>
            <w:t>CRICOS Code: 00020G</w:t>
          </w:r>
        </w:p>
      </w:tc>
      <w:tc>
        <w:tcPr>
          <w:tcW w:w="4593" w:type="dxa"/>
          <w:gridSpan w:val="2"/>
        </w:tcPr>
        <w:p w14:paraId="13DCA104" w14:textId="77777777" w:rsidR="007A6D56" w:rsidRPr="007B3411" w:rsidRDefault="007A6D56" w:rsidP="007A6D56">
          <w:pPr>
            <w:spacing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7A6D56" w:rsidRPr="007B3411" w14:paraId="5BDC1C6B" w14:textId="77777777" w:rsidTr="007A6D56">
      <w:trPr>
        <w:cantSplit/>
        <w:jc w:val="center"/>
      </w:trPr>
      <w:tc>
        <w:tcPr>
          <w:tcW w:w="1555" w:type="dxa"/>
        </w:tcPr>
        <w:p w14:paraId="0175EBDF" w14:textId="77777777" w:rsidR="007A6D56" w:rsidRPr="007B3411" w:rsidRDefault="007A6D56" w:rsidP="007A6D56">
          <w:pPr>
            <w:pStyle w:val="Footer"/>
            <w:rPr>
              <w:snapToGrid w:val="0"/>
              <w:sz w:val="16"/>
              <w:szCs w:val="16"/>
            </w:rPr>
          </w:pPr>
          <w:r w:rsidRPr="007B3411">
            <w:rPr>
              <w:snapToGrid w:val="0"/>
              <w:sz w:val="16"/>
              <w:szCs w:val="16"/>
            </w:rPr>
            <w:t xml:space="preserve">Folder location: </w:t>
          </w:r>
        </w:p>
      </w:tc>
      <w:tc>
        <w:tcPr>
          <w:tcW w:w="9259" w:type="dxa"/>
          <w:gridSpan w:val="4"/>
        </w:tcPr>
        <w:p w14:paraId="23E679D1" w14:textId="77777777" w:rsidR="007A6D56" w:rsidRPr="004D59E3" w:rsidRDefault="007A6D56" w:rsidP="007A6D56">
          <w:pPr>
            <w:tabs>
              <w:tab w:val="center" w:pos="4820"/>
              <w:tab w:val="right" w:pos="9638"/>
            </w:tabs>
            <w:spacing w:line="240" w:lineRule="auto"/>
            <w:rPr>
              <w:b/>
              <w:bCs w:val="0"/>
              <w:i/>
              <w:color w:val="D8262E"/>
              <w:sz w:val="16"/>
              <w:szCs w:val="16"/>
            </w:rPr>
          </w:pPr>
          <w:r w:rsidRPr="00017EB8">
            <w:rPr>
              <w:color w:val="1F497D" w:themeColor="text2"/>
              <w:sz w:val="16"/>
              <w:szCs w:val="16"/>
            </w:rPr>
            <w:t>institution | NMTAFE | Int Tech and Auto | PIN Information Tech | 00 ICT40120 - Cert IV in Information Technology (Programming) | C - Applied Programming Python | 2 KAD</w:t>
          </w:r>
          <w:r>
            <w:rPr>
              <w:color w:val="1F497D" w:themeColor="text2"/>
              <w:sz w:val="16"/>
              <w:szCs w:val="16"/>
            </w:rPr>
            <w:t xml:space="preserve"> </w:t>
          </w:r>
          <w:r w:rsidRPr="00017EB8">
            <w:rPr>
              <w:color w:val="1F497D" w:themeColor="text2"/>
              <w:sz w:val="16"/>
              <w:szCs w:val="16"/>
            </w:rPr>
            <w:t xml:space="preserve">| </w:t>
          </w:r>
          <w:r>
            <w:rPr>
              <w:color w:val="1F497D" w:themeColor="text2"/>
              <w:sz w:val="16"/>
              <w:szCs w:val="16"/>
            </w:rPr>
            <w:t>5 Assess Tool</w:t>
          </w:r>
          <w:r>
            <w:rPr>
              <w:color w:val="1F497D" w:themeColor="text2"/>
            </w:rPr>
            <w:t xml:space="preserve"> </w:t>
          </w:r>
          <w:r w:rsidRPr="00017EB8">
            <w:rPr>
              <w:color w:val="1F497D" w:themeColor="text2"/>
              <w:sz w:val="16"/>
              <w:szCs w:val="16"/>
            </w:rPr>
            <w:t xml:space="preserve"> </w:t>
          </w:r>
          <w:r w:rsidRPr="00017EB8">
            <w:rPr>
              <w:rStyle w:val="SubtleEmphasis"/>
              <w:color w:val="1F497D" w:themeColor="text2"/>
              <w:sz w:val="16"/>
              <w:szCs w:val="16"/>
            </w:rPr>
            <w:t xml:space="preserve"> </w:t>
          </w:r>
        </w:p>
      </w:tc>
    </w:tr>
    <w:tr w:rsidR="007A6D56" w:rsidRPr="007B3411" w14:paraId="0D68017F" w14:textId="77777777" w:rsidTr="007A6D56">
      <w:trPr>
        <w:cantSplit/>
        <w:jc w:val="center"/>
      </w:trPr>
      <w:tc>
        <w:tcPr>
          <w:tcW w:w="1555" w:type="dxa"/>
        </w:tcPr>
        <w:p w14:paraId="263B23E1" w14:textId="77777777" w:rsidR="007A6D56" w:rsidRPr="007B3411" w:rsidRDefault="007A6D56" w:rsidP="007A6D56">
          <w:pPr>
            <w:pStyle w:val="Footer"/>
            <w:rPr>
              <w:snapToGrid w:val="0"/>
              <w:sz w:val="16"/>
              <w:szCs w:val="16"/>
            </w:rPr>
          </w:pPr>
          <w:r w:rsidRPr="007B3411">
            <w:rPr>
              <w:snapToGrid w:val="0"/>
              <w:sz w:val="16"/>
              <w:szCs w:val="16"/>
            </w:rPr>
            <w:t>Date Created:</w:t>
          </w:r>
        </w:p>
      </w:tc>
      <w:tc>
        <w:tcPr>
          <w:tcW w:w="4666" w:type="dxa"/>
          <w:gridSpan w:val="2"/>
        </w:tcPr>
        <w:p w14:paraId="45DC3938" w14:textId="77777777" w:rsidR="007A6D56" w:rsidRPr="007B3411" w:rsidRDefault="007A6D56" w:rsidP="007A6D56">
          <w:pPr>
            <w:pStyle w:val="Footer"/>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2C8BE1F3" w14:textId="2BC97F92" w:rsidR="007A6D56" w:rsidRDefault="007A6D56" w:rsidP="007A6D56">
          <w:pPr>
            <w:tabs>
              <w:tab w:val="center" w:pos="4820"/>
              <w:tab w:val="right" w:pos="9638"/>
            </w:tabs>
            <w:spacing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ins w:id="59" w:author="Joanne Mana" w:date="2023-12-13T10:32:00Z">
            <w:r w:rsidR="002A60DE">
              <w:rPr>
                <w:rStyle w:val="SubtleEmphasis"/>
                <w:noProof/>
                <w:color w:val="D8262E"/>
                <w:sz w:val="16"/>
                <w:szCs w:val="16"/>
              </w:rPr>
              <w:t>2023-11-27 20:30</w:t>
            </w:r>
          </w:ins>
          <w:ins w:id="60" w:author="Rafael Avigad [3]" w:date="2023-05-30T13:21:00Z">
            <w:del w:id="61" w:author="Joanne Mana" w:date="2023-11-13T22:44:00Z">
              <w:r w:rsidR="00912CE6" w:rsidDel="00E24648">
                <w:rPr>
                  <w:rStyle w:val="SubtleEmphasis"/>
                  <w:noProof/>
                  <w:color w:val="D8262E"/>
                  <w:sz w:val="16"/>
                  <w:szCs w:val="16"/>
                </w:rPr>
                <w:delText>2023-05-30 13:17</w:delText>
              </w:r>
            </w:del>
          </w:ins>
          <w:del w:id="62" w:author="Joanne Mana" w:date="2023-11-13T22:44:00Z">
            <w:r w:rsidR="00B1168E" w:rsidDel="00E24648">
              <w:rPr>
                <w:rStyle w:val="SubtleEmphasis"/>
                <w:noProof/>
                <w:color w:val="D8262E"/>
                <w:sz w:val="16"/>
                <w:szCs w:val="16"/>
              </w:rPr>
              <w:delText>2022-02-08 11:42</w:delText>
            </w:r>
          </w:del>
          <w:r w:rsidRPr="007B3411">
            <w:rPr>
              <w:rStyle w:val="SubtleEmphasis"/>
              <w:b/>
              <w:bCs w:val="0"/>
              <w:color w:val="D8262E"/>
              <w:sz w:val="16"/>
              <w:szCs w:val="16"/>
            </w:rPr>
            <w:fldChar w:fldCharType="end"/>
          </w:r>
        </w:p>
      </w:tc>
    </w:tr>
    <w:tr w:rsidR="007A6D56" w:rsidRPr="007B3411" w14:paraId="71DA544F" w14:textId="77777777" w:rsidTr="007A6D56">
      <w:trPr>
        <w:cantSplit/>
        <w:jc w:val="center"/>
      </w:trPr>
      <w:tc>
        <w:tcPr>
          <w:tcW w:w="1555" w:type="dxa"/>
        </w:tcPr>
        <w:p w14:paraId="6A0E0CEC" w14:textId="77777777" w:rsidR="007A6D56" w:rsidRPr="007B3411" w:rsidRDefault="007A6D56" w:rsidP="007A6D56">
          <w:pPr>
            <w:pStyle w:val="Footer"/>
            <w:rPr>
              <w:snapToGrid w:val="0"/>
              <w:sz w:val="16"/>
              <w:szCs w:val="16"/>
            </w:rPr>
          </w:pPr>
          <w:r>
            <w:rPr>
              <w:snapToGrid w:val="0"/>
              <w:sz w:val="16"/>
              <w:szCs w:val="16"/>
            </w:rPr>
            <w:t>Document ID:</w:t>
          </w:r>
        </w:p>
      </w:tc>
      <w:tc>
        <w:tcPr>
          <w:tcW w:w="2333" w:type="dxa"/>
        </w:tcPr>
        <w:p w14:paraId="3812A4E2" w14:textId="77777777" w:rsidR="007A6D56" w:rsidRPr="007B3411" w:rsidRDefault="007A6D56" w:rsidP="007A6D56">
          <w:pPr>
            <w:pStyle w:val="Footer"/>
            <w:rPr>
              <w:rStyle w:val="SubtleEmphasis"/>
              <w:b/>
              <w:bCs w:val="0"/>
              <w:sz w:val="16"/>
              <w:szCs w:val="16"/>
            </w:rPr>
          </w:pPr>
          <w:r w:rsidRPr="007B3411">
            <w:rPr>
              <w:rFonts w:eastAsiaTheme="minorHAnsi"/>
              <w:bCs w:val="0"/>
              <w:sz w:val="16"/>
              <w:szCs w:val="20"/>
            </w:rPr>
            <w:t>F122A12</w:t>
          </w:r>
        </w:p>
      </w:tc>
      <w:tc>
        <w:tcPr>
          <w:tcW w:w="4187" w:type="dxa"/>
          <w:gridSpan w:val="2"/>
        </w:tcPr>
        <w:p w14:paraId="3E4C4233" w14:textId="77777777" w:rsidR="007A6D56" w:rsidRPr="007B3411" w:rsidRDefault="007A6D56" w:rsidP="007A6D56">
          <w:pPr>
            <w:pStyle w:val="Footer"/>
            <w:rPr>
              <w:rStyle w:val="SubtleEmphasis"/>
              <w:b/>
              <w:bCs w:val="0"/>
              <w:sz w:val="16"/>
              <w:szCs w:val="16"/>
            </w:rPr>
          </w:pPr>
          <w:r>
            <w:rPr>
              <w:b/>
              <w:snapToGrid w:val="0"/>
              <w:sz w:val="16"/>
              <w:szCs w:val="16"/>
            </w:rPr>
            <w:t>Uncontrolled Copy When Printed</w:t>
          </w:r>
        </w:p>
      </w:tc>
      <w:tc>
        <w:tcPr>
          <w:tcW w:w="2739" w:type="dxa"/>
        </w:tcPr>
        <w:p w14:paraId="0E947F0A" w14:textId="29C8451F" w:rsidR="007A6D56" w:rsidRPr="007B3411" w:rsidRDefault="007A6D56" w:rsidP="007A6D56">
          <w:pPr>
            <w:pStyle w:val="Footer"/>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3D7838">
            <w:rPr>
              <w:noProof/>
              <w:sz w:val="16"/>
              <w:szCs w:val="16"/>
            </w:rPr>
            <w:t>3</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3D7838">
            <w:rPr>
              <w:noProof/>
              <w:sz w:val="16"/>
              <w:szCs w:val="16"/>
            </w:rPr>
            <w:t>5</w:t>
          </w:r>
          <w:r w:rsidRPr="007B3411">
            <w:rPr>
              <w:sz w:val="16"/>
              <w:szCs w:val="16"/>
            </w:rPr>
            <w:fldChar w:fldCharType="end"/>
          </w:r>
        </w:p>
      </w:tc>
    </w:tr>
  </w:tbl>
  <w:p w14:paraId="636869FA" w14:textId="77777777" w:rsidR="00DB0413" w:rsidRPr="004C443E" w:rsidRDefault="00DB0413" w:rsidP="00DB041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01355" w14:textId="77777777" w:rsidR="00750A1C" w:rsidRDefault="00750A1C">
      <w:r>
        <w:separator/>
      </w:r>
    </w:p>
  </w:footnote>
  <w:footnote w:type="continuationSeparator" w:id="0">
    <w:p w14:paraId="7EB08C46" w14:textId="77777777" w:rsidR="00750A1C" w:rsidRDefault="00750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2C135552" w:rsidR="003D1CC1" w:rsidRDefault="003D1CC1" w:rsidP="00A530BD">
    <w:pPr>
      <w:pStyle w:val="Heading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Assessment Task</w:t>
    </w:r>
    <w:r w:rsidR="00B65321">
      <w:t xml:space="preserve"> AT3 Project</w:t>
    </w:r>
  </w:p>
  <w:tbl>
    <w:tblPr>
      <w:tblW w:w="105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2"/>
      <w:gridCol w:w="6947"/>
    </w:tblGrid>
    <w:tr w:rsidR="00050C0D" w:rsidRPr="00C77922" w14:paraId="1D39AAC8" w14:textId="77777777" w:rsidTr="00303F55">
      <w:trPr>
        <w:trHeight w:val="444"/>
      </w:trPr>
      <w:tc>
        <w:tcPr>
          <w:tcW w:w="1698" w:type="pct"/>
          <w:shd w:val="clear" w:color="auto" w:fill="D9D9D9"/>
          <w:vAlign w:val="center"/>
        </w:tcPr>
        <w:p w14:paraId="58179D5A" w14:textId="77777777" w:rsidR="00050C0D" w:rsidRPr="00C77922" w:rsidRDefault="00050C0D" w:rsidP="00050C0D">
          <w:pPr>
            <w:jc w:val="both"/>
            <w:rPr>
              <w:i/>
              <w:sz w:val="16"/>
              <w:szCs w:val="16"/>
            </w:rPr>
          </w:pPr>
          <w:r w:rsidRPr="00C77922">
            <w:rPr>
              <w:b/>
              <w:bCs w:val="0"/>
              <w:color w:val="D9272E"/>
              <w:sz w:val="20"/>
            </w:rPr>
            <w:t>Qualification national code and title</w:t>
          </w:r>
        </w:p>
      </w:tc>
      <w:tc>
        <w:tcPr>
          <w:tcW w:w="3302" w:type="pct"/>
          <w:shd w:val="clear" w:color="auto" w:fill="auto"/>
          <w:vAlign w:val="center"/>
        </w:tcPr>
        <w:p w14:paraId="1CFC7C4F" w14:textId="1EE7740A" w:rsidR="00050C0D" w:rsidRPr="00C77922" w:rsidRDefault="00050C0D" w:rsidP="00050C0D">
          <w:pPr>
            <w:jc w:val="both"/>
            <w:rPr>
              <w:sz w:val="16"/>
              <w:szCs w:val="16"/>
            </w:rPr>
          </w:pPr>
          <w:r w:rsidRPr="0020146D">
            <w:rPr>
              <w:sz w:val="20"/>
              <w:szCs w:val="20"/>
            </w:rPr>
            <w:t>ICT40120 – Certificate IV in Information Technology</w:t>
          </w:r>
          <w:r>
            <w:rPr>
              <w:sz w:val="20"/>
              <w:szCs w:val="20"/>
            </w:rPr>
            <w:t xml:space="preserve"> (Programming)</w:t>
          </w:r>
        </w:p>
      </w:tc>
    </w:tr>
    <w:tr w:rsidR="00050C0D" w:rsidRPr="00C77922" w14:paraId="53B17A3D" w14:textId="77777777" w:rsidTr="00303F55">
      <w:trPr>
        <w:trHeight w:val="442"/>
      </w:trPr>
      <w:tc>
        <w:tcPr>
          <w:tcW w:w="1698" w:type="pct"/>
          <w:shd w:val="clear" w:color="auto" w:fill="D9D9D9"/>
          <w:vAlign w:val="center"/>
        </w:tcPr>
        <w:p w14:paraId="48598A74" w14:textId="77777777" w:rsidR="00050C0D" w:rsidRPr="00C77922" w:rsidRDefault="00050C0D" w:rsidP="00050C0D">
          <w:pPr>
            <w:spacing w:before="120" w:after="60"/>
            <w:jc w:val="both"/>
            <w:outlineLvl w:val="2"/>
            <w:rPr>
              <w:bCs w:val="0"/>
              <w:color w:val="D9272E"/>
              <w:sz w:val="20"/>
            </w:rPr>
          </w:pPr>
          <w:r w:rsidRPr="00C77922">
            <w:rPr>
              <w:b/>
              <w:bCs w:val="0"/>
              <w:color w:val="D9272E"/>
              <w:sz w:val="20"/>
            </w:rPr>
            <w:t>Unit/s national code/s and title/s</w:t>
          </w:r>
        </w:p>
      </w:tc>
      <w:tc>
        <w:tcPr>
          <w:tcW w:w="3302" w:type="pct"/>
          <w:shd w:val="clear" w:color="auto" w:fill="auto"/>
          <w:vAlign w:val="center"/>
        </w:tcPr>
        <w:p w14:paraId="4F59D89E" w14:textId="77777777" w:rsidR="00303F55" w:rsidRPr="0020146D" w:rsidRDefault="00303F55" w:rsidP="00303F55">
          <w:pPr>
            <w:rPr>
              <w:bCs w:val="0"/>
              <w:iCs/>
              <w:color w:val="000000" w:themeColor="text1"/>
              <w:sz w:val="20"/>
              <w:szCs w:val="18"/>
            </w:rPr>
          </w:pPr>
          <w:r w:rsidRPr="0020146D">
            <w:rPr>
              <w:iCs/>
              <w:color w:val="000000" w:themeColor="text1"/>
              <w:sz w:val="20"/>
              <w:szCs w:val="18"/>
            </w:rPr>
            <w:t xml:space="preserve">ICTPRG441 – Apply skills in object-oriented design </w:t>
          </w:r>
        </w:p>
        <w:p w14:paraId="44D80768" w14:textId="77777777" w:rsidR="00303F55" w:rsidRPr="0020146D" w:rsidRDefault="00303F55" w:rsidP="00303F55">
          <w:pPr>
            <w:rPr>
              <w:bCs w:val="0"/>
              <w:iCs/>
              <w:color w:val="000000" w:themeColor="text1"/>
              <w:sz w:val="20"/>
              <w:szCs w:val="18"/>
            </w:rPr>
          </w:pPr>
          <w:r w:rsidRPr="0020146D">
            <w:rPr>
              <w:iCs/>
              <w:color w:val="000000" w:themeColor="text1"/>
              <w:sz w:val="20"/>
              <w:szCs w:val="18"/>
            </w:rPr>
            <w:t>ICTPRG443 – Apply intermediate programming skills in different languages</w:t>
          </w:r>
        </w:p>
        <w:p w14:paraId="2E216F24" w14:textId="2EA0EABD" w:rsidR="00050C0D" w:rsidRPr="00C77922" w:rsidRDefault="00303F55" w:rsidP="00303F55">
          <w:pPr>
            <w:jc w:val="both"/>
            <w:rPr>
              <w:i/>
              <w:color w:val="0000FF"/>
              <w:sz w:val="20"/>
              <w:szCs w:val="18"/>
            </w:rPr>
          </w:pPr>
          <w:r w:rsidRPr="0020146D">
            <w:rPr>
              <w:iCs/>
              <w:color w:val="000000" w:themeColor="text1"/>
              <w:sz w:val="20"/>
              <w:szCs w:val="18"/>
            </w:rPr>
            <w:t>ICTICT449 – Use version control systems in development environments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D78"/>
    <w:multiLevelType w:val="hybridMultilevel"/>
    <w:tmpl w:val="DA047E04"/>
    <w:lvl w:ilvl="0" w:tplc="E6BEA0F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1336A3"/>
    <w:multiLevelType w:val="hybridMultilevel"/>
    <w:tmpl w:val="197897D4"/>
    <w:lvl w:ilvl="0" w:tplc="D194B88A">
      <w:start w:val="6"/>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8" w15:restartNumberingAfterBreak="0">
    <w:nsid w:val="4E636E81"/>
    <w:multiLevelType w:val="hybridMultilevel"/>
    <w:tmpl w:val="189A0F6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CB10AA"/>
    <w:multiLevelType w:val="hybridMultilevel"/>
    <w:tmpl w:val="FC222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7D1E7E"/>
    <w:multiLevelType w:val="hybridMultilevel"/>
    <w:tmpl w:val="055C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98934981">
    <w:abstractNumId w:val="2"/>
  </w:num>
  <w:num w:numId="2" w16cid:durableId="1491364662">
    <w:abstractNumId w:val="1"/>
  </w:num>
  <w:num w:numId="3" w16cid:durableId="300841233">
    <w:abstractNumId w:val="7"/>
  </w:num>
  <w:num w:numId="4" w16cid:durableId="435441143">
    <w:abstractNumId w:val="11"/>
  </w:num>
  <w:num w:numId="5" w16cid:durableId="9514777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0503060">
    <w:abstractNumId w:val="4"/>
  </w:num>
  <w:num w:numId="7" w16cid:durableId="735468534">
    <w:abstractNumId w:val="5"/>
  </w:num>
  <w:num w:numId="8" w16cid:durableId="1475295963">
    <w:abstractNumId w:val="9"/>
  </w:num>
  <w:num w:numId="9" w16cid:durableId="1615089368">
    <w:abstractNumId w:val="10"/>
  </w:num>
  <w:num w:numId="10" w16cid:durableId="34353371">
    <w:abstractNumId w:val="8"/>
  </w:num>
  <w:num w:numId="11" w16cid:durableId="419133455">
    <w:abstractNumId w:val="0"/>
  </w:num>
  <w:num w:numId="12" w16cid:durableId="59913936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Mana">
    <w15:presenceInfo w15:providerId="AD" w15:userId="S::20093755@tafe.wa.edu.au::a27895c4-e987-4feb-8075-4934ea6188da"/>
  </w15:person>
  <w15:person w15:author="Rafael Avigad">
    <w15:presenceInfo w15:providerId="Windows Live" w15:userId="12c9768700cd794b"/>
  </w15:person>
  <w15:person w15:author="Rafael Avigad [2]">
    <w15:presenceInfo w15:providerId="AD" w15:userId="S::Rafael.Avigad@nmtafe.wa.edu.au::6a6a4b98-8467-46b0-b61d-f2b3032d8d48"/>
  </w15:person>
  <w15:person w15:author="Rafael Avigad [3]">
    <w15:presenceInfo w15:providerId="None" w15:userId="Rafael Avig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2791D"/>
    <w:rsid w:val="00032B52"/>
    <w:rsid w:val="000334FA"/>
    <w:rsid w:val="00034597"/>
    <w:rsid w:val="0004198B"/>
    <w:rsid w:val="00050C0D"/>
    <w:rsid w:val="00070D5C"/>
    <w:rsid w:val="00071217"/>
    <w:rsid w:val="000B7734"/>
    <w:rsid w:val="000C56CF"/>
    <w:rsid w:val="000F69CF"/>
    <w:rsid w:val="00116536"/>
    <w:rsid w:val="0012357B"/>
    <w:rsid w:val="00126DB6"/>
    <w:rsid w:val="00155334"/>
    <w:rsid w:val="00157195"/>
    <w:rsid w:val="00161846"/>
    <w:rsid w:val="001738A1"/>
    <w:rsid w:val="001802B6"/>
    <w:rsid w:val="00190703"/>
    <w:rsid w:val="00191BD6"/>
    <w:rsid w:val="001A5952"/>
    <w:rsid w:val="001A5A4C"/>
    <w:rsid w:val="001C4E98"/>
    <w:rsid w:val="001E1AAD"/>
    <w:rsid w:val="001F172D"/>
    <w:rsid w:val="001F3576"/>
    <w:rsid w:val="001F7D2C"/>
    <w:rsid w:val="0020546A"/>
    <w:rsid w:val="00212CB0"/>
    <w:rsid w:val="00221294"/>
    <w:rsid w:val="0022435B"/>
    <w:rsid w:val="00224909"/>
    <w:rsid w:val="0023026F"/>
    <w:rsid w:val="0024664E"/>
    <w:rsid w:val="00247680"/>
    <w:rsid w:val="00251A49"/>
    <w:rsid w:val="00263ADB"/>
    <w:rsid w:val="00270684"/>
    <w:rsid w:val="002728F2"/>
    <w:rsid w:val="002734E3"/>
    <w:rsid w:val="002743B7"/>
    <w:rsid w:val="002818E6"/>
    <w:rsid w:val="00293EA0"/>
    <w:rsid w:val="002A16E5"/>
    <w:rsid w:val="002A4CC2"/>
    <w:rsid w:val="002A60DE"/>
    <w:rsid w:val="002C09B2"/>
    <w:rsid w:val="002D22E7"/>
    <w:rsid w:val="002D2DFD"/>
    <w:rsid w:val="002E21A3"/>
    <w:rsid w:val="00303F55"/>
    <w:rsid w:val="00317009"/>
    <w:rsid w:val="0031785D"/>
    <w:rsid w:val="0032142B"/>
    <w:rsid w:val="003236DC"/>
    <w:rsid w:val="00332B72"/>
    <w:rsid w:val="00335D7B"/>
    <w:rsid w:val="00341333"/>
    <w:rsid w:val="003437BF"/>
    <w:rsid w:val="00347A1C"/>
    <w:rsid w:val="003506C5"/>
    <w:rsid w:val="00352908"/>
    <w:rsid w:val="003634A9"/>
    <w:rsid w:val="0037204B"/>
    <w:rsid w:val="003A31DD"/>
    <w:rsid w:val="003B2D81"/>
    <w:rsid w:val="003B6BE2"/>
    <w:rsid w:val="003C0DE7"/>
    <w:rsid w:val="003C38ED"/>
    <w:rsid w:val="003D1CC1"/>
    <w:rsid w:val="003D6503"/>
    <w:rsid w:val="003D7838"/>
    <w:rsid w:val="003E1BA1"/>
    <w:rsid w:val="003E721C"/>
    <w:rsid w:val="00403480"/>
    <w:rsid w:val="0042008B"/>
    <w:rsid w:val="00420F4A"/>
    <w:rsid w:val="004236B5"/>
    <w:rsid w:val="00430FEE"/>
    <w:rsid w:val="004424D3"/>
    <w:rsid w:val="00446EEC"/>
    <w:rsid w:val="004537D2"/>
    <w:rsid w:val="004631DC"/>
    <w:rsid w:val="00464624"/>
    <w:rsid w:val="00471167"/>
    <w:rsid w:val="00472C98"/>
    <w:rsid w:val="00474FAA"/>
    <w:rsid w:val="00476CB9"/>
    <w:rsid w:val="00484D09"/>
    <w:rsid w:val="0049535F"/>
    <w:rsid w:val="004B5B64"/>
    <w:rsid w:val="004C443E"/>
    <w:rsid w:val="004C5A78"/>
    <w:rsid w:val="004C6D60"/>
    <w:rsid w:val="004C6E75"/>
    <w:rsid w:val="004D71F4"/>
    <w:rsid w:val="004F680F"/>
    <w:rsid w:val="005006B6"/>
    <w:rsid w:val="00505F01"/>
    <w:rsid w:val="005101E2"/>
    <w:rsid w:val="00510425"/>
    <w:rsid w:val="00510EC1"/>
    <w:rsid w:val="0051400F"/>
    <w:rsid w:val="00522B66"/>
    <w:rsid w:val="005243DF"/>
    <w:rsid w:val="00561432"/>
    <w:rsid w:val="00562045"/>
    <w:rsid w:val="00567CD2"/>
    <w:rsid w:val="00592759"/>
    <w:rsid w:val="00592B25"/>
    <w:rsid w:val="0059442A"/>
    <w:rsid w:val="005A2AF5"/>
    <w:rsid w:val="005A4803"/>
    <w:rsid w:val="005C18A2"/>
    <w:rsid w:val="005D6AC0"/>
    <w:rsid w:val="005E5E05"/>
    <w:rsid w:val="00606B63"/>
    <w:rsid w:val="006118E0"/>
    <w:rsid w:val="0061404F"/>
    <w:rsid w:val="006232F4"/>
    <w:rsid w:val="00630EEF"/>
    <w:rsid w:val="00643461"/>
    <w:rsid w:val="00663762"/>
    <w:rsid w:val="00664C8A"/>
    <w:rsid w:val="00667A2D"/>
    <w:rsid w:val="0069247D"/>
    <w:rsid w:val="0069632E"/>
    <w:rsid w:val="006A0A20"/>
    <w:rsid w:val="006A281C"/>
    <w:rsid w:val="006A546C"/>
    <w:rsid w:val="006D261E"/>
    <w:rsid w:val="006D30A3"/>
    <w:rsid w:val="006E1B4C"/>
    <w:rsid w:val="006E7F60"/>
    <w:rsid w:val="006F4DC8"/>
    <w:rsid w:val="0071192D"/>
    <w:rsid w:val="00717F49"/>
    <w:rsid w:val="007234C6"/>
    <w:rsid w:val="00725242"/>
    <w:rsid w:val="00726E63"/>
    <w:rsid w:val="00734970"/>
    <w:rsid w:val="007356C1"/>
    <w:rsid w:val="00736202"/>
    <w:rsid w:val="0073632C"/>
    <w:rsid w:val="0074189E"/>
    <w:rsid w:val="00750A1C"/>
    <w:rsid w:val="007530B3"/>
    <w:rsid w:val="00753292"/>
    <w:rsid w:val="00764E92"/>
    <w:rsid w:val="00787B0F"/>
    <w:rsid w:val="00793097"/>
    <w:rsid w:val="0079779F"/>
    <w:rsid w:val="007A1536"/>
    <w:rsid w:val="007A6D56"/>
    <w:rsid w:val="007D1A24"/>
    <w:rsid w:val="007E2CB3"/>
    <w:rsid w:val="007E633F"/>
    <w:rsid w:val="007F1A17"/>
    <w:rsid w:val="007F57FF"/>
    <w:rsid w:val="00805706"/>
    <w:rsid w:val="00817C7F"/>
    <w:rsid w:val="00823F90"/>
    <w:rsid w:val="00825656"/>
    <w:rsid w:val="0083142C"/>
    <w:rsid w:val="00837682"/>
    <w:rsid w:val="0084030B"/>
    <w:rsid w:val="00843868"/>
    <w:rsid w:val="008458D1"/>
    <w:rsid w:val="008551E3"/>
    <w:rsid w:val="00856635"/>
    <w:rsid w:val="0086186E"/>
    <w:rsid w:val="00867620"/>
    <w:rsid w:val="00873810"/>
    <w:rsid w:val="00876ABF"/>
    <w:rsid w:val="00880771"/>
    <w:rsid w:val="008A6EAE"/>
    <w:rsid w:val="008B4F43"/>
    <w:rsid w:val="008B61C8"/>
    <w:rsid w:val="008D727A"/>
    <w:rsid w:val="008E7ECB"/>
    <w:rsid w:val="00900209"/>
    <w:rsid w:val="00900F5E"/>
    <w:rsid w:val="00912CE6"/>
    <w:rsid w:val="00925D4A"/>
    <w:rsid w:val="009439BF"/>
    <w:rsid w:val="00952834"/>
    <w:rsid w:val="00952F0B"/>
    <w:rsid w:val="00962CE0"/>
    <w:rsid w:val="00973B2C"/>
    <w:rsid w:val="00982DF3"/>
    <w:rsid w:val="00985001"/>
    <w:rsid w:val="00985AF2"/>
    <w:rsid w:val="00992228"/>
    <w:rsid w:val="00994A24"/>
    <w:rsid w:val="00997EA7"/>
    <w:rsid w:val="009A352E"/>
    <w:rsid w:val="009B2B05"/>
    <w:rsid w:val="009B3BC5"/>
    <w:rsid w:val="009B41F3"/>
    <w:rsid w:val="009B610F"/>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5F56"/>
    <w:rsid w:val="00A43E38"/>
    <w:rsid w:val="00A530BD"/>
    <w:rsid w:val="00A7742B"/>
    <w:rsid w:val="00A82B20"/>
    <w:rsid w:val="00AA7B63"/>
    <w:rsid w:val="00AE4CA8"/>
    <w:rsid w:val="00AE73BF"/>
    <w:rsid w:val="00AF42BC"/>
    <w:rsid w:val="00B002E2"/>
    <w:rsid w:val="00B1168E"/>
    <w:rsid w:val="00B26252"/>
    <w:rsid w:val="00B3341D"/>
    <w:rsid w:val="00B51441"/>
    <w:rsid w:val="00B56DFD"/>
    <w:rsid w:val="00B65321"/>
    <w:rsid w:val="00B918C5"/>
    <w:rsid w:val="00B962AC"/>
    <w:rsid w:val="00B9673D"/>
    <w:rsid w:val="00BB5F15"/>
    <w:rsid w:val="00BD139F"/>
    <w:rsid w:val="00BD7E3E"/>
    <w:rsid w:val="00BE32DF"/>
    <w:rsid w:val="00BF403F"/>
    <w:rsid w:val="00C01B01"/>
    <w:rsid w:val="00C01CAC"/>
    <w:rsid w:val="00C04C14"/>
    <w:rsid w:val="00C05C2F"/>
    <w:rsid w:val="00C139F6"/>
    <w:rsid w:val="00C15231"/>
    <w:rsid w:val="00C1625B"/>
    <w:rsid w:val="00C46DFC"/>
    <w:rsid w:val="00C53BA5"/>
    <w:rsid w:val="00C55E19"/>
    <w:rsid w:val="00C77922"/>
    <w:rsid w:val="00CA31E5"/>
    <w:rsid w:val="00CB04CE"/>
    <w:rsid w:val="00CD2C2E"/>
    <w:rsid w:val="00CF11EF"/>
    <w:rsid w:val="00CF2AD7"/>
    <w:rsid w:val="00CF7630"/>
    <w:rsid w:val="00D030E4"/>
    <w:rsid w:val="00D079DE"/>
    <w:rsid w:val="00D3531D"/>
    <w:rsid w:val="00D42F70"/>
    <w:rsid w:val="00D43426"/>
    <w:rsid w:val="00D64A2E"/>
    <w:rsid w:val="00D70DDE"/>
    <w:rsid w:val="00D8063D"/>
    <w:rsid w:val="00D80B8A"/>
    <w:rsid w:val="00D83F86"/>
    <w:rsid w:val="00D91395"/>
    <w:rsid w:val="00D9522A"/>
    <w:rsid w:val="00D9639F"/>
    <w:rsid w:val="00DB0413"/>
    <w:rsid w:val="00DB298A"/>
    <w:rsid w:val="00DB2C51"/>
    <w:rsid w:val="00DC5E21"/>
    <w:rsid w:val="00DC7D2E"/>
    <w:rsid w:val="00DD2F3C"/>
    <w:rsid w:val="00DD48AA"/>
    <w:rsid w:val="00DD71F6"/>
    <w:rsid w:val="00DE2DD3"/>
    <w:rsid w:val="00DE5EBC"/>
    <w:rsid w:val="00DE773B"/>
    <w:rsid w:val="00DF1F05"/>
    <w:rsid w:val="00DF3105"/>
    <w:rsid w:val="00DF3F60"/>
    <w:rsid w:val="00E03513"/>
    <w:rsid w:val="00E0550C"/>
    <w:rsid w:val="00E24648"/>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744E"/>
    <w:rsid w:val="00EF12EC"/>
    <w:rsid w:val="00F114EE"/>
    <w:rsid w:val="00F3162A"/>
    <w:rsid w:val="00F34899"/>
    <w:rsid w:val="00F4307C"/>
    <w:rsid w:val="00F536EA"/>
    <w:rsid w:val="00F6136B"/>
    <w:rsid w:val="00F71595"/>
    <w:rsid w:val="00F71A3E"/>
    <w:rsid w:val="00F82C69"/>
    <w:rsid w:val="00F93920"/>
    <w:rsid w:val="00F95585"/>
    <w:rsid w:val="00FA00AC"/>
    <w:rsid w:val="00FA30B6"/>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Hyperlink">
    <w:name w:val="Hyperlink"/>
    <w:basedOn w:val="DefaultParagraphFont"/>
    <w:uiPriority w:val="99"/>
    <w:unhideWhenUsed/>
    <w:rsid w:val="00126DB6"/>
    <w:rPr>
      <w:color w:val="0000FF" w:themeColor="hyperlink"/>
      <w:u w:val="single"/>
    </w:rPr>
  </w:style>
  <w:style w:type="paragraph" w:styleId="Revision">
    <w:name w:val="Revision"/>
    <w:hidden/>
    <w:uiPriority w:val="99"/>
    <w:semiHidden/>
    <w:rsid w:val="00B1168E"/>
    <w:rPr>
      <w:rFonts w:ascii="Arial" w:eastAsia="SimSun" w:hAnsi="Arial" w:cs="Arial"/>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Easter_egg_(medi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customXml/itemProps5.xml><?xml version="1.0" encoding="utf-8"?>
<ds:datastoreItem xmlns:ds="http://schemas.openxmlformats.org/officeDocument/2006/customXml" ds:itemID="{E8BE5B58-0937-4CD4-9C99-5DAB570F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Rafael Avigad</dc:creator>
  <cp:keywords/>
  <dc:description/>
  <cp:lastModifiedBy>Joanne Mana</cp:lastModifiedBy>
  <cp:revision>67</cp:revision>
  <cp:lastPrinted>2016-09-22T03:56:00Z</cp:lastPrinted>
  <dcterms:created xsi:type="dcterms:W3CDTF">2020-02-03T01:36:00Z</dcterms:created>
  <dcterms:modified xsi:type="dcterms:W3CDTF">2023-12-13T12:25:00Z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